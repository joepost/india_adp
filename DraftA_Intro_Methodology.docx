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027F2" w14:textId="55D0078E" w:rsidR="00C27676" w:rsidRDefault="00C27676" w:rsidP="005E13E5">
      <w:pPr>
        <w:pStyle w:val="Heading1"/>
      </w:pPr>
      <w:r>
        <w:t>CASA</w:t>
      </w:r>
      <w:r w:rsidR="006A12BE">
        <w:t xml:space="preserve"> dissertation: </w:t>
      </w:r>
      <w:r w:rsidR="00FA5693">
        <w:t>OVERVIEW Planning Document</w:t>
      </w:r>
    </w:p>
    <w:p w14:paraId="6A6D76CB" w14:textId="55BBDA13" w:rsidR="002A307B" w:rsidRDefault="00C27676" w:rsidP="000E5B1B">
      <w:pPr>
        <w:rPr>
          <w:color w:val="FF0000"/>
        </w:rPr>
      </w:pPr>
      <w:r>
        <w:t>Student Number: 22186878</w:t>
      </w:r>
    </w:p>
    <w:p w14:paraId="6F9708C4" w14:textId="05299D39" w:rsidR="003D1273" w:rsidRPr="003D1273" w:rsidRDefault="003D1273" w:rsidP="005E13E5">
      <w:pPr>
        <w:rPr>
          <w:b/>
          <w:bCs/>
        </w:rPr>
      </w:pPr>
      <w:r w:rsidRPr="003D1273">
        <w:rPr>
          <w:b/>
          <w:bCs/>
        </w:rPr>
        <w:t>Guidelines from CASA Dissertation Handbook</w:t>
      </w:r>
    </w:p>
    <w:p w14:paraId="0036230A" w14:textId="72965134" w:rsidR="003D1273" w:rsidRDefault="003D1273" w:rsidP="005E13E5">
      <w:pPr>
        <w:rPr>
          <w:i/>
          <w:iCs/>
          <w:sz w:val="20"/>
          <w:szCs w:val="20"/>
        </w:rPr>
      </w:pPr>
      <w:r w:rsidRPr="003D1273">
        <w:rPr>
          <w:i/>
          <w:iCs/>
          <w:sz w:val="20"/>
          <w:szCs w:val="20"/>
        </w:rPr>
        <w:t xml:space="preserve">The literature review should evaluate existing research, demonstrate contrasting and/or similar views whilst highlighting research gaps. </w:t>
      </w:r>
      <w:r w:rsidRPr="003D1273">
        <w:rPr>
          <w:i/>
          <w:iCs/>
          <w:sz w:val="20"/>
          <w:szCs w:val="20"/>
          <w:highlight w:val="yellow"/>
        </w:rPr>
        <w:t>Synthesise previous work / policy documents and provide a narrative through it whilst trying to show where the research gap is / where your question fits in</w:t>
      </w:r>
      <w:r w:rsidRPr="003D1273">
        <w:rPr>
          <w:i/>
          <w:iCs/>
          <w:sz w:val="20"/>
          <w:szCs w:val="20"/>
        </w:rPr>
        <w:t xml:space="preserve">. </w:t>
      </w:r>
      <w:r>
        <w:rPr>
          <w:i/>
          <w:iCs/>
          <w:sz w:val="20"/>
          <w:szCs w:val="20"/>
        </w:rPr>
        <w:t>D</w:t>
      </w:r>
      <w:r w:rsidRPr="003D1273">
        <w:rPr>
          <w:i/>
          <w:iCs/>
          <w:sz w:val="20"/>
          <w:szCs w:val="20"/>
        </w:rPr>
        <w:t xml:space="preserve">on’t just list what authors have done in the past (e.g., Smith 2009 did </w:t>
      </w:r>
      <w:proofErr w:type="gramStart"/>
      <w:r w:rsidRPr="003D1273">
        <w:rPr>
          <w:i/>
          <w:iCs/>
          <w:sz w:val="20"/>
          <w:szCs w:val="20"/>
        </w:rPr>
        <w:t>x</w:t>
      </w:r>
      <w:proofErr w:type="gramEnd"/>
      <w:r w:rsidRPr="003D1273">
        <w:rPr>
          <w:i/>
          <w:iCs/>
          <w:sz w:val="20"/>
          <w:szCs w:val="20"/>
        </w:rPr>
        <w:t xml:space="preserve"> but Jones 2008 did y then Frank 2010 did x)</w:t>
      </w:r>
      <w:r>
        <w:rPr>
          <w:i/>
          <w:iCs/>
          <w:sz w:val="20"/>
          <w:szCs w:val="20"/>
        </w:rPr>
        <w:t xml:space="preserve">. </w:t>
      </w:r>
      <w:r w:rsidRPr="003D1273">
        <w:rPr>
          <w:i/>
          <w:iCs/>
          <w:sz w:val="20"/>
          <w:szCs w:val="20"/>
        </w:rPr>
        <w:t xml:space="preserve">Try to end the literature review with a concluding paragraph that concisely summarises everything within it and states what your work is going to contribute or address. </w:t>
      </w:r>
    </w:p>
    <w:p w14:paraId="29E706C0" w14:textId="28813760" w:rsidR="003D1273" w:rsidRPr="003D1273" w:rsidRDefault="003D1273" w:rsidP="005E13E5">
      <w:pPr>
        <w:rPr>
          <w:i/>
          <w:iCs/>
          <w:sz w:val="20"/>
          <w:szCs w:val="20"/>
        </w:rPr>
      </w:pPr>
      <w:r w:rsidRPr="003D1273">
        <w:rPr>
          <w:i/>
          <w:iCs/>
          <w:sz w:val="20"/>
          <w:szCs w:val="20"/>
        </w:rPr>
        <w:t>Think of this section as providing a story about what everyone else has done (whilst also showing issues / research gaps) and then what you are going to do.</w:t>
      </w:r>
    </w:p>
    <w:p w14:paraId="47360615" w14:textId="66247B57" w:rsidR="006A12BE" w:rsidRDefault="00540B2E" w:rsidP="00540B2E">
      <w:pPr>
        <w:pStyle w:val="Heading2"/>
      </w:pPr>
      <w:r>
        <w:t>Table of Contents</w:t>
      </w:r>
    </w:p>
    <w:p w14:paraId="6BAFADC9" w14:textId="03E753AB" w:rsidR="003321F4" w:rsidRDefault="003321F4" w:rsidP="00424424">
      <w:pPr>
        <w:pStyle w:val="Heading3"/>
      </w:pPr>
      <w:r>
        <w:t>Introduction</w:t>
      </w:r>
    </w:p>
    <w:p w14:paraId="56B0009D" w14:textId="3B75118F" w:rsidR="00DF6730" w:rsidRDefault="00DF6730" w:rsidP="00424424">
      <w:pPr>
        <w:pStyle w:val="ListParagraph"/>
        <w:numPr>
          <w:ilvl w:val="0"/>
          <w:numId w:val="17"/>
        </w:numPr>
      </w:pPr>
      <w:r>
        <w:t xml:space="preserve">World Bank Water Project: Sri Lanka </w:t>
      </w:r>
    </w:p>
    <w:p w14:paraId="64E3784E" w14:textId="58EEC662" w:rsidR="00102E51" w:rsidRDefault="003E159A" w:rsidP="00424424">
      <w:pPr>
        <w:pStyle w:val="ListParagraph"/>
        <w:numPr>
          <w:ilvl w:val="0"/>
          <w:numId w:val="17"/>
        </w:numPr>
      </w:pPr>
      <w:r>
        <w:t xml:space="preserve">Purpose of this study </w:t>
      </w:r>
    </w:p>
    <w:p w14:paraId="63BC71F3" w14:textId="5F72A8F6" w:rsidR="003E159A" w:rsidRDefault="003E159A" w:rsidP="003E159A">
      <w:pPr>
        <w:pStyle w:val="ListParagraph"/>
        <w:numPr>
          <w:ilvl w:val="1"/>
          <w:numId w:val="17"/>
        </w:numPr>
      </w:pPr>
      <w:r>
        <w:t xml:space="preserve">Present a broad scope, outside just the water tanks. Knowledge of agricultural populations in particular ties significantly into understanding food security, especially in areas that are at risk of changing climate and natural disasters. </w:t>
      </w:r>
    </w:p>
    <w:p w14:paraId="557C2A71" w14:textId="11BFCFA6" w:rsidR="00D8119A" w:rsidRDefault="00D8119A" w:rsidP="003E159A">
      <w:pPr>
        <w:pStyle w:val="ListParagraph"/>
        <w:numPr>
          <w:ilvl w:val="1"/>
          <w:numId w:val="17"/>
        </w:numPr>
      </w:pPr>
      <w:r w:rsidRPr="00E342E3">
        <w:rPr>
          <w:highlight w:val="cyan"/>
        </w:rPr>
        <w:t>Literature review part 1</w:t>
      </w:r>
      <w:r>
        <w:t xml:space="preserve"> (embedded): Agricultural dependent populations (concept, relevance, research background </w:t>
      </w:r>
    </w:p>
    <w:p w14:paraId="40912A31" w14:textId="1FE7D6F6" w:rsidR="00D8119A" w:rsidRDefault="00D8119A" w:rsidP="003E159A">
      <w:pPr>
        <w:pStyle w:val="ListParagraph"/>
        <w:numPr>
          <w:ilvl w:val="1"/>
          <w:numId w:val="17"/>
        </w:numPr>
      </w:pPr>
      <w:r w:rsidRPr="00E342E3">
        <w:rPr>
          <w:highlight w:val="cyan"/>
        </w:rPr>
        <w:t>Literature review part 2</w:t>
      </w:r>
      <w:r>
        <w:t xml:space="preserve"> (embedded): Indian context, particular study areas</w:t>
      </w:r>
    </w:p>
    <w:p w14:paraId="20BF9677" w14:textId="77777777" w:rsidR="00D8119A" w:rsidRDefault="00424424" w:rsidP="00D8119A">
      <w:pPr>
        <w:pStyle w:val="ListParagraph"/>
        <w:numPr>
          <w:ilvl w:val="0"/>
          <w:numId w:val="17"/>
        </w:numPr>
      </w:pPr>
      <w:r>
        <w:t>Research Question</w:t>
      </w:r>
      <w:r w:rsidR="00D8119A">
        <w:t xml:space="preserve"> + Objectives</w:t>
      </w:r>
    </w:p>
    <w:p w14:paraId="06A47671" w14:textId="7EA214C4" w:rsidR="00D8119A" w:rsidRPr="00D8119A" w:rsidRDefault="00D8119A" w:rsidP="00D8119A">
      <w:pPr>
        <w:pStyle w:val="ListParagraph"/>
        <w:numPr>
          <w:ilvl w:val="1"/>
          <w:numId w:val="17"/>
        </w:numPr>
        <w:rPr>
          <w:i/>
          <w:iCs/>
        </w:rPr>
      </w:pPr>
      <w:r>
        <w:t xml:space="preserve">RQ: </w:t>
      </w:r>
      <w:r w:rsidRPr="00D8119A">
        <w:rPr>
          <w:i/>
          <w:iCs/>
        </w:rPr>
        <w:t xml:space="preserve">How can the agricultural population in India be identified at small spatial scales/fine spatial resolution? </w:t>
      </w:r>
    </w:p>
    <w:p w14:paraId="6E607429" w14:textId="77777777" w:rsidR="00D8119A" w:rsidRPr="00D8119A" w:rsidRDefault="00D8119A" w:rsidP="00D8119A">
      <w:pPr>
        <w:pStyle w:val="ListParagraph"/>
        <w:numPr>
          <w:ilvl w:val="2"/>
          <w:numId w:val="17"/>
        </w:numPr>
      </w:pPr>
      <w:r w:rsidRPr="00D8119A">
        <w:t>Objective 1: Review existing methods for spatial disaggregation of demographic data</w:t>
      </w:r>
    </w:p>
    <w:p w14:paraId="0555420F" w14:textId="77777777" w:rsidR="00D8119A" w:rsidRPr="00D8119A" w:rsidRDefault="00D8119A" w:rsidP="00D8119A">
      <w:pPr>
        <w:pStyle w:val="ListParagraph"/>
        <w:numPr>
          <w:ilvl w:val="2"/>
          <w:numId w:val="17"/>
        </w:numPr>
      </w:pPr>
      <w:r w:rsidRPr="00D8119A">
        <w:t>Objective 2: Propose and evaluate a new method that combines dasymetric disaggregation and iterative extension (buffers)</w:t>
      </w:r>
    </w:p>
    <w:p w14:paraId="4C886D5C" w14:textId="37440EB4" w:rsidR="00D8119A" w:rsidRPr="00D8119A" w:rsidRDefault="00D8119A" w:rsidP="00D8119A">
      <w:pPr>
        <w:pStyle w:val="ListParagraph"/>
        <w:numPr>
          <w:ilvl w:val="2"/>
          <w:numId w:val="17"/>
        </w:numPr>
      </w:pPr>
      <w:r w:rsidRPr="00D8119A">
        <w:t>Objective 3: Scale the method up to subcontinent (all of India)</w:t>
      </w:r>
    </w:p>
    <w:p w14:paraId="1D2E2AC8" w14:textId="77A0B5F4" w:rsidR="00424424" w:rsidRDefault="00D8119A" w:rsidP="00424424">
      <w:pPr>
        <w:pStyle w:val="Heading3"/>
      </w:pPr>
      <w:r>
        <w:t>Methodology</w:t>
      </w:r>
    </w:p>
    <w:p w14:paraId="30DD70AB" w14:textId="198C1151" w:rsidR="00540B2E" w:rsidRDefault="00D8119A" w:rsidP="00540B2E">
      <w:pPr>
        <w:pStyle w:val="ListParagraph"/>
        <w:numPr>
          <w:ilvl w:val="0"/>
          <w:numId w:val="17"/>
        </w:numPr>
      </w:pPr>
      <w:r w:rsidRPr="00E342E3">
        <w:rPr>
          <w:highlight w:val="cyan"/>
        </w:rPr>
        <w:t>Literature review part 3</w:t>
      </w:r>
      <w:r>
        <w:t xml:space="preserve"> (embedded): </w:t>
      </w:r>
      <w:r w:rsidR="00540B2E">
        <w:t>Spatial disaggregation</w:t>
      </w:r>
    </w:p>
    <w:p w14:paraId="5BE783F8" w14:textId="7E25BE99" w:rsidR="00540B2E" w:rsidRDefault="00540B2E" w:rsidP="00540B2E">
      <w:pPr>
        <w:pStyle w:val="ListParagraph"/>
        <w:numPr>
          <w:ilvl w:val="1"/>
          <w:numId w:val="17"/>
        </w:numPr>
      </w:pPr>
      <w:r>
        <w:t xml:space="preserve">What does this term mean? </w:t>
      </w:r>
    </w:p>
    <w:p w14:paraId="30D72668" w14:textId="3106CD4E" w:rsidR="000F5C13" w:rsidRDefault="000F5C13" w:rsidP="00540B2E">
      <w:pPr>
        <w:pStyle w:val="ListParagraph"/>
        <w:numPr>
          <w:ilvl w:val="1"/>
          <w:numId w:val="17"/>
        </w:numPr>
      </w:pPr>
      <w:r>
        <w:t xml:space="preserve">World gridded population </w:t>
      </w:r>
    </w:p>
    <w:p w14:paraId="758AEC24" w14:textId="6D410FF3" w:rsidR="00540B2E" w:rsidRDefault="00540B2E" w:rsidP="00540B2E">
      <w:pPr>
        <w:pStyle w:val="ListParagraph"/>
        <w:numPr>
          <w:ilvl w:val="1"/>
          <w:numId w:val="17"/>
        </w:numPr>
      </w:pPr>
      <w:r>
        <w:lastRenderedPageBreak/>
        <w:t xml:space="preserve">Examples of spatial disaggregation methods; their strengths and weaknesses. </w:t>
      </w:r>
    </w:p>
    <w:p w14:paraId="4EE9859D" w14:textId="24615A3C" w:rsidR="009C2206" w:rsidRDefault="00122C75" w:rsidP="00CD3F46">
      <w:pPr>
        <w:pStyle w:val="ListParagraph"/>
        <w:numPr>
          <w:ilvl w:val="1"/>
          <w:numId w:val="17"/>
        </w:numPr>
      </w:pPr>
      <w:r>
        <w:t xml:space="preserve">Binary dasymetric mapping: the main method to be </w:t>
      </w:r>
      <w:proofErr w:type="gramStart"/>
      <w:r>
        <w:t>used</w:t>
      </w:r>
      <w:proofErr w:type="gramEnd"/>
    </w:p>
    <w:p w14:paraId="0B72A4D6" w14:textId="73610F66" w:rsidR="001E672F" w:rsidRDefault="00D8119A" w:rsidP="001E672F">
      <w:pPr>
        <w:pStyle w:val="ListParagraph"/>
        <w:numPr>
          <w:ilvl w:val="0"/>
          <w:numId w:val="17"/>
        </w:numPr>
      </w:pPr>
      <w:r w:rsidRPr="00E342E3">
        <w:rPr>
          <w:highlight w:val="cyan"/>
        </w:rPr>
        <w:t>Literature review part 4</w:t>
      </w:r>
      <w:r>
        <w:t xml:space="preserve"> (embedded): </w:t>
      </w:r>
      <w:r w:rsidR="001E672F">
        <w:t xml:space="preserve">Scaling Geocomputation </w:t>
      </w:r>
      <w:r w:rsidR="001E672F" w:rsidRPr="001E672F">
        <w:rPr>
          <w:highlight w:val="yellow"/>
        </w:rPr>
        <w:t>**TBD if this section will be relevant**</w:t>
      </w:r>
    </w:p>
    <w:p w14:paraId="6C51EFAA" w14:textId="4EF7F0C9" w:rsidR="001E672F" w:rsidRDefault="001E672F" w:rsidP="001E672F">
      <w:pPr>
        <w:pStyle w:val="ListParagraph"/>
        <w:numPr>
          <w:ilvl w:val="1"/>
          <w:numId w:val="17"/>
        </w:numPr>
      </w:pPr>
      <w:r>
        <w:t xml:space="preserve"> Challenges/Limitations of computation at large spatial scales</w:t>
      </w:r>
    </w:p>
    <w:p w14:paraId="766CDD7D" w14:textId="2830276A" w:rsidR="001E672F" w:rsidRDefault="00D8119A" w:rsidP="001E672F">
      <w:pPr>
        <w:pStyle w:val="ListParagraph"/>
        <w:numPr>
          <w:ilvl w:val="1"/>
          <w:numId w:val="17"/>
        </w:numPr>
      </w:pPr>
      <w:r>
        <w:t>Options</w:t>
      </w:r>
      <w:r w:rsidR="001E672F">
        <w:t xml:space="preserve"> for overcoming this</w:t>
      </w:r>
      <w:r>
        <w:t xml:space="preserve">; discuss pros and cons of different </w:t>
      </w:r>
      <w:proofErr w:type="gramStart"/>
      <w:r>
        <w:t>approaches</w:t>
      </w:r>
      <w:proofErr w:type="gramEnd"/>
    </w:p>
    <w:p w14:paraId="6976F0BF" w14:textId="646BB04E" w:rsidR="00D8119A" w:rsidRDefault="00D8119A" w:rsidP="00D8119A">
      <w:pPr>
        <w:pStyle w:val="ListParagraph"/>
        <w:numPr>
          <w:ilvl w:val="0"/>
          <w:numId w:val="17"/>
        </w:numPr>
      </w:pPr>
      <w:r>
        <w:t>Justification of chosen method</w:t>
      </w:r>
    </w:p>
    <w:p w14:paraId="446F1A0F" w14:textId="0CCA3021" w:rsidR="00D8119A" w:rsidRDefault="00D8119A" w:rsidP="00D8119A">
      <w:pPr>
        <w:pStyle w:val="ListParagraph"/>
        <w:numPr>
          <w:ilvl w:val="0"/>
          <w:numId w:val="17"/>
        </w:numPr>
      </w:pPr>
      <w:r>
        <w:t>Presentation of chosen method</w:t>
      </w:r>
    </w:p>
    <w:p w14:paraId="2ED38C4D" w14:textId="6D57F5F8" w:rsidR="00D8119A" w:rsidRDefault="00D8119A" w:rsidP="00D8119A">
      <w:pPr>
        <w:pStyle w:val="ListParagraph"/>
        <w:numPr>
          <w:ilvl w:val="1"/>
          <w:numId w:val="17"/>
        </w:numPr>
      </w:pPr>
      <w:r>
        <w:t>Data Sources</w:t>
      </w:r>
    </w:p>
    <w:p w14:paraId="7FFCFCB4" w14:textId="61B7E6E2" w:rsidR="00D8119A" w:rsidRDefault="00D8119A" w:rsidP="00D8119A">
      <w:pPr>
        <w:pStyle w:val="ListParagraph"/>
        <w:numPr>
          <w:ilvl w:val="2"/>
          <w:numId w:val="17"/>
        </w:numPr>
      </w:pPr>
      <w:r>
        <w:t>WorldPop</w:t>
      </w:r>
    </w:p>
    <w:p w14:paraId="07B7E459" w14:textId="7247B2CC" w:rsidR="00D8119A" w:rsidRDefault="00D8119A" w:rsidP="00D8119A">
      <w:pPr>
        <w:pStyle w:val="ListParagraph"/>
        <w:numPr>
          <w:ilvl w:val="2"/>
          <w:numId w:val="17"/>
        </w:numPr>
      </w:pPr>
      <w:r>
        <w:t>GHSL</w:t>
      </w:r>
    </w:p>
    <w:p w14:paraId="671A141C" w14:textId="3E5EB240" w:rsidR="00D8119A" w:rsidRDefault="00D8119A" w:rsidP="00D8119A">
      <w:pPr>
        <w:pStyle w:val="ListParagraph"/>
        <w:numPr>
          <w:ilvl w:val="2"/>
          <w:numId w:val="17"/>
        </w:numPr>
      </w:pPr>
      <w:r>
        <w:t>DynamicWorld</w:t>
      </w:r>
    </w:p>
    <w:p w14:paraId="788A1E76" w14:textId="228E922D" w:rsidR="00D8119A" w:rsidRDefault="00D8119A" w:rsidP="00D8119A">
      <w:pPr>
        <w:pStyle w:val="ListParagraph"/>
        <w:numPr>
          <w:ilvl w:val="2"/>
          <w:numId w:val="17"/>
        </w:numPr>
      </w:pPr>
      <w:r>
        <w:t xml:space="preserve">Indian Census </w:t>
      </w:r>
    </w:p>
    <w:p w14:paraId="29DC0FDD" w14:textId="3CC5FECC" w:rsidR="00D8119A" w:rsidRDefault="00D8119A" w:rsidP="00D8119A">
      <w:pPr>
        <w:pStyle w:val="ListParagraph"/>
        <w:numPr>
          <w:ilvl w:val="2"/>
          <w:numId w:val="17"/>
        </w:numPr>
      </w:pPr>
      <w:r>
        <w:t xml:space="preserve">Other? </w:t>
      </w:r>
    </w:p>
    <w:p w14:paraId="522B34F7" w14:textId="2C3EAF55" w:rsidR="00D8119A" w:rsidRDefault="00D8119A" w:rsidP="00D8119A">
      <w:pPr>
        <w:pStyle w:val="ListParagraph"/>
        <w:numPr>
          <w:ilvl w:val="1"/>
          <w:numId w:val="17"/>
        </w:numPr>
      </w:pPr>
      <w:r>
        <w:t>Analysis (step-by-step summary)</w:t>
      </w:r>
    </w:p>
    <w:p w14:paraId="589F95AC" w14:textId="77777777" w:rsidR="00D8119A" w:rsidRDefault="00D8119A" w:rsidP="00D8119A">
      <w:pPr>
        <w:pStyle w:val="ListParagraph"/>
        <w:numPr>
          <w:ilvl w:val="2"/>
          <w:numId w:val="17"/>
        </w:numPr>
      </w:pPr>
      <w:r>
        <w:t>Calculate the agricultural dependent population at a district-level, from census data (include relevant equations)</w:t>
      </w:r>
    </w:p>
    <w:p w14:paraId="7D3DCCDC" w14:textId="77777777" w:rsidR="00D8119A" w:rsidRDefault="00D8119A" w:rsidP="00D8119A">
      <w:pPr>
        <w:pStyle w:val="ListParagraph"/>
        <w:numPr>
          <w:ilvl w:val="2"/>
          <w:numId w:val="17"/>
        </w:numPr>
      </w:pPr>
      <w:commentRangeStart w:id="0"/>
      <w:r>
        <w:t>Calculate the agricultural land (vector) at a district-level, from Dynamic World model</w:t>
      </w:r>
      <w:commentRangeEnd w:id="0"/>
      <w:r w:rsidR="00E342E3">
        <w:rPr>
          <w:rStyle w:val="CommentReference"/>
        </w:rPr>
        <w:commentReference w:id="0"/>
      </w:r>
    </w:p>
    <w:p w14:paraId="46E90AE8" w14:textId="030C4D55" w:rsidR="00D8119A" w:rsidRDefault="00D8119A" w:rsidP="00D8119A">
      <w:pPr>
        <w:pStyle w:val="ListParagraph"/>
        <w:numPr>
          <w:ilvl w:val="2"/>
          <w:numId w:val="17"/>
        </w:numPr>
      </w:pPr>
      <w:r>
        <w:t>Calculate the rural landscape</w:t>
      </w:r>
      <w:r w:rsidR="00E342E3">
        <w:t xml:space="preserve"> (vector)</w:t>
      </w:r>
      <w:r>
        <w:t xml:space="preserve"> at a district-level, from Global Human Settlement Layer</w:t>
      </w:r>
    </w:p>
    <w:p w14:paraId="75545133" w14:textId="77777777" w:rsidR="00D8119A" w:rsidRDefault="00D8119A" w:rsidP="00D8119A">
      <w:pPr>
        <w:pStyle w:val="ListParagraph"/>
        <w:numPr>
          <w:ilvl w:val="2"/>
          <w:numId w:val="17"/>
        </w:numPr>
      </w:pPr>
      <w:r>
        <w:t xml:space="preserve">Convert WorldPop raster into a vector geometry of gridded </w:t>
      </w:r>
      <w:proofErr w:type="gramStart"/>
      <w:r>
        <w:t>points</w:t>
      </w:r>
      <w:proofErr w:type="gramEnd"/>
    </w:p>
    <w:p w14:paraId="50905E27" w14:textId="659974A4" w:rsidR="00D8119A" w:rsidRDefault="00E342E3" w:rsidP="00E342E3">
      <w:pPr>
        <w:pStyle w:val="ListParagraph"/>
        <w:numPr>
          <w:ilvl w:val="3"/>
          <w:numId w:val="17"/>
        </w:numPr>
      </w:pPr>
      <w:r>
        <w:t xml:space="preserve">Clip the gridded population points to rural landscape (from GHSL): </w:t>
      </w:r>
      <w:proofErr w:type="spellStart"/>
      <w:r>
        <w:t>RuPoints</w:t>
      </w:r>
      <w:proofErr w:type="spellEnd"/>
      <w:r>
        <w:t xml:space="preserve">. This will be used as the set of points included in the buffer iteration. </w:t>
      </w:r>
    </w:p>
    <w:p w14:paraId="4285E6FA" w14:textId="03C43E2E" w:rsidR="00E342E3" w:rsidRDefault="00E342E3" w:rsidP="00E342E3">
      <w:pPr>
        <w:pStyle w:val="ListParagraph"/>
        <w:numPr>
          <w:ilvl w:val="3"/>
          <w:numId w:val="17"/>
        </w:numPr>
      </w:pPr>
      <w:r>
        <w:t xml:space="preserve">Clip the gridded population points to the agricultural land boundaries (from DynamicWorld): </w:t>
      </w:r>
      <w:proofErr w:type="spellStart"/>
      <w:r>
        <w:t>AgPoints</w:t>
      </w:r>
      <w:proofErr w:type="spellEnd"/>
      <w:r>
        <w:t xml:space="preserve">. This will be used as the baseline estimate for distribution of ADP. </w:t>
      </w:r>
    </w:p>
    <w:p w14:paraId="72DC2643" w14:textId="25D2151D" w:rsidR="00E342E3" w:rsidRDefault="00E342E3" w:rsidP="00E342E3">
      <w:pPr>
        <w:pStyle w:val="ListParagraph"/>
        <w:numPr>
          <w:ilvl w:val="2"/>
          <w:numId w:val="17"/>
        </w:numPr>
      </w:pPr>
      <w:r>
        <w:t xml:space="preserve">Calculate aggregated </w:t>
      </w:r>
      <w:proofErr w:type="spellStart"/>
      <w:r>
        <w:t>AgPoints</w:t>
      </w:r>
      <w:proofErr w:type="spellEnd"/>
      <w:r>
        <w:t xml:space="preserve"> population estimate by </w:t>
      </w:r>
      <w:proofErr w:type="gramStart"/>
      <w:r>
        <w:t>district</w:t>
      </w:r>
      <w:proofErr w:type="gramEnd"/>
    </w:p>
    <w:p w14:paraId="6F9C70B2" w14:textId="35CA24BC" w:rsidR="00E342E3" w:rsidRDefault="00E342E3" w:rsidP="00E342E3">
      <w:pPr>
        <w:pStyle w:val="ListParagraph"/>
        <w:numPr>
          <w:ilvl w:val="2"/>
          <w:numId w:val="17"/>
        </w:numPr>
      </w:pPr>
      <w:r>
        <w:t xml:space="preserve">Validate </w:t>
      </w:r>
      <w:proofErr w:type="spellStart"/>
      <w:r>
        <w:t>AgPoints</w:t>
      </w:r>
      <w:proofErr w:type="spellEnd"/>
      <w:r>
        <w:t xml:space="preserve"> estimates against the district-level ADP calculated in Step (</w:t>
      </w:r>
      <w:proofErr w:type="spellStart"/>
      <w:r>
        <w:t>i</w:t>
      </w:r>
      <w:proofErr w:type="spellEnd"/>
      <w:r>
        <w:t xml:space="preserve">). </w:t>
      </w:r>
    </w:p>
    <w:p w14:paraId="606A4D73" w14:textId="582E9267" w:rsidR="00E342E3" w:rsidRDefault="00E342E3" w:rsidP="00E342E3">
      <w:pPr>
        <w:pStyle w:val="ListParagraph"/>
        <w:numPr>
          <w:ilvl w:val="2"/>
          <w:numId w:val="17"/>
        </w:numPr>
      </w:pPr>
      <w:r>
        <w:t xml:space="preserve">Use iterative buffer process to grow/retract </w:t>
      </w:r>
      <w:proofErr w:type="spellStart"/>
      <w:r>
        <w:t>AgPoints</w:t>
      </w:r>
      <w:proofErr w:type="spellEnd"/>
      <w:r>
        <w:t xml:space="preserve"> space across </w:t>
      </w:r>
      <w:proofErr w:type="spellStart"/>
      <w:r>
        <w:t>RuPoints</w:t>
      </w:r>
      <w:proofErr w:type="spellEnd"/>
      <w:r>
        <w:t xml:space="preserve"> space until validation threshold is met. </w:t>
      </w:r>
    </w:p>
    <w:p w14:paraId="62818102" w14:textId="77777777" w:rsidR="00E342E3" w:rsidRDefault="00E342E3">
      <w:pPr>
        <w:spacing w:line="252" w:lineRule="auto"/>
        <w:rPr>
          <w:rFonts w:asciiTheme="majorHAnsi" w:eastAsiaTheme="majorEastAsia" w:hAnsiTheme="majorHAnsi" w:cstheme="majorBidi"/>
          <w:b/>
          <w:bCs/>
          <w:sz w:val="28"/>
          <w:szCs w:val="28"/>
        </w:rPr>
      </w:pPr>
      <w:r>
        <w:br w:type="page"/>
      </w:r>
    </w:p>
    <w:p w14:paraId="430600C8" w14:textId="1E29E16F" w:rsidR="008B2B4B" w:rsidRDefault="00D57A7F" w:rsidP="008B2B4B">
      <w:pPr>
        <w:pStyle w:val="Heading1"/>
      </w:pPr>
      <w:r>
        <w:lastRenderedPageBreak/>
        <w:t>Spatial estimation of agricultural dependence</w:t>
      </w:r>
    </w:p>
    <w:p w14:paraId="06159211" w14:textId="4B6BD4E8" w:rsidR="00D57A7F" w:rsidRPr="00D57A7F" w:rsidRDefault="00D57A7F" w:rsidP="00D57A7F">
      <w:pPr>
        <w:pStyle w:val="Subtitle"/>
        <w:jc w:val="left"/>
        <w:rPr>
          <w:i/>
          <w:iCs/>
        </w:rPr>
      </w:pPr>
      <w:r w:rsidRPr="00D57A7F">
        <w:rPr>
          <w:i/>
          <w:iCs/>
        </w:rPr>
        <w:t>Using spatial disaggregation to identify agricultural populations in India.</w:t>
      </w:r>
    </w:p>
    <w:p w14:paraId="26A73B57" w14:textId="53247939" w:rsidR="00DD2F1D" w:rsidRDefault="00C61E47" w:rsidP="00DD2F1D">
      <w:r>
        <w:t xml:space="preserve">Understanding where people live, and the social and economic characteristics of </w:t>
      </w:r>
      <w:r w:rsidR="00275FD9">
        <w:t>those</w:t>
      </w:r>
      <w:r>
        <w:t xml:space="preserve"> populations, is core to providing adequate, efficient, and targeted services and investment. </w:t>
      </w:r>
    </w:p>
    <w:p w14:paraId="50B5CFDB" w14:textId="3041775A" w:rsidR="00575B7B" w:rsidRPr="00575B7B" w:rsidRDefault="00575B7B" w:rsidP="00DD2F1D">
      <w:pPr>
        <w:rPr>
          <w:color w:val="4472C4" w:themeColor="accent1"/>
        </w:rPr>
      </w:pPr>
      <w:r w:rsidRPr="00575B7B">
        <w:rPr>
          <w:color w:val="4472C4" w:themeColor="accent1"/>
        </w:rPr>
        <w:t>Justification</w:t>
      </w:r>
    </w:p>
    <w:p w14:paraId="13F48495" w14:textId="2C8C3B40" w:rsidR="00A61EFB" w:rsidRPr="00A61EFB" w:rsidRDefault="00575B7B" w:rsidP="00D125F7">
      <w:pPr>
        <w:rPr>
          <w:color w:val="4472C4" w:themeColor="accent1"/>
        </w:rPr>
      </w:pPr>
      <w:r>
        <w:t>This study is a novel addition to the field as it extends upon existing methodologies used to estimate total population and applies this to the estimation of the agricultural dependent population. Additionally, t</w:t>
      </w:r>
      <w:r w:rsidR="00D53B5B">
        <w:t>he case study of India is designed to assess feasibility and performance at a large spatial scale, comparative to partner research testing proof-of-concept in districts of Sri Lanka (unpublished).</w:t>
      </w:r>
      <w:r>
        <w:t xml:space="preserve"> Understanding the distribution of agricultural population in a region will provide a more accurate estimate of </w:t>
      </w:r>
      <w:commentRangeStart w:id="1"/>
      <w:r w:rsidR="00D53B5B">
        <w:t xml:space="preserve">local </w:t>
      </w:r>
      <w:r>
        <w:t xml:space="preserve">demand on </w:t>
      </w:r>
      <w:r w:rsidR="00D53B5B">
        <w:t>water resources</w:t>
      </w:r>
      <w:commentRangeEnd w:id="1"/>
      <w:r w:rsidR="00D53B5B">
        <w:rPr>
          <w:rStyle w:val="CommentReference"/>
        </w:rPr>
        <w:commentReference w:id="1"/>
      </w:r>
      <w:r w:rsidR="00D53B5B">
        <w:t>.</w:t>
      </w:r>
      <w:r w:rsidR="00A61EFB" w:rsidRPr="00A61EFB">
        <w:rPr>
          <w:color w:val="4472C4" w:themeColor="accent1"/>
        </w:rPr>
        <w:t xml:space="preserve"> </w:t>
      </w:r>
    </w:p>
    <w:p w14:paraId="6C9EE655" w14:textId="296B341F" w:rsidR="00B75936" w:rsidRDefault="00B75936" w:rsidP="005A537D">
      <w:pPr>
        <w:pStyle w:val="Heading2"/>
        <w:numPr>
          <w:ilvl w:val="0"/>
          <w:numId w:val="19"/>
        </w:numPr>
        <w:rPr>
          <w:ins w:id="2" w:author="Joe P" w:date="2023-07-17T13:48:00Z"/>
        </w:rPr>
      </w:pPr>
      <w:ins w:id="3" w:author="Joe P" w:date="2023-07-17T13:48:00Z">
        <w:r>
          <w:t>Introduction</w:t>
        </w:r>
      </w:ins>
    </w:p>
    <w:p w14:paraId="7CF6D7BD" w14:textId="3EE830A4" w:rsidR="00A61EFB" w:rsidDel="00B75936" w:rsidRDefault="00A61EFB" w:rsidP="00DD2F1D">
      <w:pPr>
        <w:rPr>
          <w:del w:id="4" w:author="Joe P" w:date="2023-07-17T13:48:00Z"/>
        </w:rPr>
      </w:pPr>
      <w:del w:id="5" w:author="Joe P" w:date="2023-07-17T13:48:00Z">
        <w:r w:rsidDel="00B75936">
          <w:delText>Text</w:delText>
        </w:r>
      </w:del>
    </w:p>
    <w:p w14:paraId="711EB426" w14:textId="1C7D9064" w:rsidR="00B75936" w:rsidRPr="00B75936" w:rsidRDefault="00B75936" w:rsidP="00DD2F1D">
      <w:pPr>
        <w:rPr>
          <w:ins w:id="6" w:author="Joe P" w:date="2023-07-17T13:53:00Z"/>
          <w:i/>
          <w:iCs/>
          <w:rPrChange w:id="7" w:author="Joe P" w:date="2023-07-17T13:53:00Z">
            <w:rPr>
              <w:ins w:id="8" w:author="Joe P" w:date="2023-07-17T13:53:00Z"/>
            </w:rPr>
          </w:rPrChange>
        </w:rPr>
      </w:pPr>
      <w:ins w:id="9" w:author="Joe P" w:date="2023-07-17T13:53:00Z">
        <w:r>
          <w:rPr>
            <w:i/>
            <w:iCs/>
          </w:rPr>
          <w:t xml:space="preserve">Add to preamble a paragraph on the purpose of the study – water </w:t>
        </w:r>
        <w:proofErr w:type="gramStart"/>
        <w:r>
          <w:rPr>
            <w:i/>
            <w:iCs/>
          </w:rPr>
          <w:t>tanks, but</w:t>
        </w:r>
        <w:proofErr w:type="gramEnd"/>
        <w:r>
          <w:rPr>
            <w:i/>
            <w:iCs/>
          </w:rPr>
          <w:t xml:space="preserve"> extending to broader applications in food security </w:t>
        </w:r>
      </w:ins>
      <w:ins w:id="10" w:author="Joe P" w:date="2023-07-17T13:55:00Z">
        <w:r>
          <w:rPr>
            <w:i/>
            <w:iCs/>
          </w:rPr>
          <w:t xml:space="preserve">and response to climate change. </w:t>
        </w:r>
      </w:ins>
    </w:p>
    <w:p w14:paraId="482B8E60" w14:textId="142CCEA4" w:rsidR="00C27CEB" w:rsidRDefault="00CA4505" w:rsidP="00C27CEB">
      <w:pPr>
        <w:rPr>
          <w:ins w:id="11" w:author="Joe P" w:date="2023-07-17T13:49:00Z"/>
        </w:rPr>
      </w:pPr>
      <w:r>
        <w:t xml:space="preserve">This </w:t>
      </w:r>
      <w:del w:id="12" w:author="Joe P" w:date="2023-07-17T13:48:00Z">
        <w:r w:rsidDel="00B75936">
          <w:delText>literature review</w:delText>
        </w:r>
      </w:del>
      <w:ins w:id="13" w:author="Joe P" w:date="2023-07-17T13:48:00Z">
        <w:r w:rsidR="00B75936">
          <w:t>introduction</w:t>
        </w:r>
      </w:ins>
      <w:r>
        <w:t xml:space="preserve"> provides an overview of the concept of agricultural dependent population, the implications of deriving agricultural populations from census or alternative data sources</w:t>
      </w:r>
      <w:r w:rsidR="00982EB0">
        <w:t>, and how this concept is relevant to research and development work in the case study context of India</w:t>
      </w:r>
      <w:r>
        <w:t xml:space="preserve">. The second section introduces spatial disaggregation methodologies, historical development, and applications, particularly regarding gridded population estimates of the world. </w:t>
      </w:r>
      <w:r w:rsidR="00982EB0">
        <w:t xml:space="preserve">Finally, the review highlights how this thesis addresses a gap in the literature and how the work is situated within the broader scholarship around spatial disaggregation estimates. </w:t>
      </w:r>
    </w:p>
    <w:p w14:paraId="4A01D7CF" w14:textId="79E821CD" w:rsidR="00C27CEB" w:rsidRDefault="005A537D" w:rsidP="00C27CEB">
      <w:pPr>
        <w:pStyle w:val="Heading3"/>
      </w:pPr>
      <w:ins w:id="14" w:author="Joe P" w:date="2023-08-03T14:22:00Z">
        <w:r>
          <w:t xml:space="preserve">1.1 </w:t>
        </w:r>
      </w:ins>
      <w:ins w:id="15" w:author="Joe P" w:date="2023-07-17T13:49:00Z">
        <w:r w:rsidR="00C27CEB">
          <w:t>Research Question</w:t>
        </w:r>
      </w:ins>
    </w:p>
    <w:p w14:paraId="73CF8394" w14:textId="77777777" w:rsidR="00C27CEB" w:rsidRDefault="00C27CEB" w:rsidP="00C27CEB">
      <w:r>
        <w:t xml:space="preserve">As described in the introduction, the study aims to answer the research question, </w:t>
      </w:r>
    </w:p>
    <w:p w14:paraId="22C52113" w14:textId="020F9C52" w:rsidR="00BC10A5" w:rsidRDefault="00C27CEB" w:rsidP="00042EF4">
      <w:pPr>
        <w:rPr>
          <w:i/>
          <w:iCs/>
        </w:rPr>
      </w:pPr>
      <w:r w:rsidRPr="003E2185">
        <w:rPr>
          <w:i/>
          <w:iCs/>
        </w:rPr>
        <w:t xml:space="preserve">How can the agricultural population in India be identified at </w:t>
      </w:r>
      <w:r w:rsidR="00BC10A5">
        <w:rPr>
          <w:i/>
          <w:iCs/>
        </w:rPr>
        <w:t xml:space="preserve">a </w:t>
      </w:r>
      <w:r w:rsidR="00042EF4">
        <w:rPr>
          <w:i/>
          <w:iCs/>
        </w:rPr>
        <w:t>small area scale?</w:t>
      </w:r>
    </w:p>
    <w:p w14:paraId="11B3BE77" w14:textId="2796CE23" w:rsidR="00BC10A5" w:rsidRPr="00BC10A5" w:rsidRDefault="00BC10A5" w:rsidP="00B24EAF">
      <w:pPr>
        <w:rPr>
          <w:ins w:id="16" w:author="Joe P" w:date="2023-07-17T13:49:00Z"/>
        </w:rPr>
      </w:pPr>
      <w:r>
        <w:t>To respond to this</w:t>
      </w:r>
      <w:r w:rsidR="00B24EAF">
        <w:t xml:space="preserve">, the three objectives of this study are to: [1] Review existing methods for spatial disaggregation of demographic data, [2] Propose and evaluate a new method that combines dasymetric disaggregation and iterative extension (buffers), and [3] Scale the method up to estimate the small area agricultural population for all of India. </w:t>
      </w:r>
    </w:p>
    <w:p w14:paraId="1243F817" w14:textId="77777777" w:rsidR="00C27CEB" w:rsidRPr="00C61E47" w:rsidRDefault="00C27CEB" w:rsidP="00C61E47"/>
    <w:p w14:paraId="3956E7BE" w14:textId="0E2327BC" w:rsidR="00954694" w:rsidRPr="00954694" w:rsidRDefault="005A537D" w:rsidP="00954694">
      <w:pPr>
        <w:pStyle w:val="Heading3"/>
      </w:pPr>
      <w:ins w:id="17" w:author="Joe P" w:date="2023-08-03T14:22:00Z">
        <w:r>
          <w:lastRenderedPageBreak/>
          <w:t xml:space="preserve">1.2 </w:t>
        </w:r>
      </w:ins>
      <w:r w:rsidR="00424424">
        <w:t>Agricultural Dependent Populations</w:t>
      </w:r>
    </w:p>
    <w:p w14:paraId="30E7A218" w14:textId="5DE03561" w:rsidR="00296D7E" w:rsidRDefault="00BA2186" w:rsidP="00424424">
      <w:r>
        <w:t xml:space="preserve">Agriculture represents the single largest employer across the globe, </w:t>
      </w:r>
      <w:r w:rsidR="009820B5">
        <w:t>as the source of income for</w:t>
      </w:r>
      <w:r>
        <w:t xml:space="preserve"> 40 per cent of the world’s population</w:t>
      </w:r>
      <w:r w:rsidR="009820B5">
        <w:t xml:space="preserve"> </w:t>
      </w:r>
      <w:r w:rsidR="009820B5">
        <w:fldChar w:fldCharType="begin"/>
      </w:r>
      <w:r w:rsidR="009820B5">
        <w:instrText xml:space="preserve"> ADDIN ZOTERO_ITEM CSL_CITATION {"citationID":"yVLDn1H1","properties":{"formattedCitation":"(Kondylis {\\i{}et al.}, 2023)","plainCitation":"(Kondylis et al., 2023)","noteIndex":0},"citationItems":[{"id":6004,"uris":["http://zotero.org/users/10222370/items/93AURYBT"],"itemData":{"id":6004,"type":"webpage","container-title":"World Bank: Development Impact Evaluation (DIME)","genre":"Text/HTML","language":"en","title":"Agriculture","URL":"https://www.worldbank.org/en/research/dime/brief/agriculture","author":[{"family":"Kondylis","given":"Florence"},{"family":"Adjognon","given":"Serge"},{"family":"Christian","given":"Paul"},{"family":"Jones","given":"Maria"},{"family":"Zwager","given":"Astrid"}],"accessed":{"date-parts":[["2023",6,1]]},"issued":{"date-parts":[["2023"]]},"citation-key":"kondylisAgriculture2023"}}],"schema":"https://github.com/citation-style-language/schema/raw/master/csl-citation.json"} </w:instrText>
      </w:r>
      <w:r w:rsidR="009820B5">
        <w:fldChar w:fldCharType="separate"/>
      </w:r>
      <w:r w:rsidR="009820B5" w:rsidRPr="009820B5">
        <w:rPr>
          <w:rFonts w:ascii="Arial" w:hAnsi="Arial" w:cs="Arial"/>
          <w:szCs w:val="24"/>
        </w:rPr>
        <w:t xml:space="preserve">(Kondylis </w:t>
      </w:r>
      <w:r w:rsidR="009820B5" w:rsidRPr="009820B5">
        <w:rPr>
          <w:rFonts w:ascii="Arial" w:hAnsi="Arial" w:cs="Arial"/>
          <w:i/>
          <w:iCs/>
          <w:szCs w:val="24"/>
        </w:rPr>
        <w:t>et al.</w:t>
      </w:r>
      <w:r w:rsidR="009820B5" w:rsidRPr="009820B5">
        <w:rPr>
          <w:rFonts w:ascii="Arial" w:hAnsi="Arial" w:cs="Arial"/>
          <w:szCs w:val="24"/>
        </w:rPr>
        <w:t>, 2023)</w:t>
      </w:r>
      <w:r w:rsidR="009820B5">
        <w:fldChar w:fldCharType="end"/>
      </w:r>
      <w:r w:rsidR="009820B5">
        <w:t>.</w:t>
      </w:r>
      <w:r w:rsidR="00296D7E">
        <w:t xml:space="preserve"> In India, this share is even larger, with </w:t>
      </w:r>
      <w:r w:rsidR="00E96BE8">
        <w:t>52</w:t>
      </w:r>
      <w:r w:rsidR="00296D7E">
        <w:t xml:space="preserve">% </w:t>
      </w:r>
      <w:r w:rsidR="00E96BE8">
        <w:t xml:space="preserve">of workers </w:t>
      </w:r>
      <w:r w:rsidR="00296D7E">
        <w:t>estimated to be dependent on agriculture for a living</w:t>
      </w:r>
      <w:r w:rsidR="002B000E">
        <w:t xml:space="preserve">, </w:t>
      </w:r>
      <w:r w:rsidR="00E96BE8">
        <w:t xml:space="preserve">rising to 70% in rural households, and </w:t>
      </w:r>
      <w:r w:rsidR="00296D7E">
        <w:t>predominantly in small</w:t>
      </w:r>
      <w:r w:rsidR="00E96BE8">
        <w:t xml:space="preserve"> and subsistence</w:t>
      </w:r>
      <w:r w:rsidR="00296D7E">
        <w:t xml:space="preserve"> farms </w:t>
      </w:r>
      <w:r w:rsidR="00E96BE8">
        <w:fldChar w:fldCharType="begin"/>
      </w:r>
      <w:r w:rsidR="002B000E">
        <w:instrText xml:space="preserve"> ADDIN ZOTERO_ITEM CSL_CITATION {"citationID":"94VsDSIc","properties":{"formattedCitation":"(Census of India, 2011; FAO, 2023)","plainCitation":"(Census of India, 2011; FAO, 2023)","noteIndex":0},"citationItems":[{"id":6238,"uris":["http://zotero.org/users/10222370/items/TA98Y72P"],"itemData":{"id":6238,"type":"dataset","title":"B-04 Main Workers classified by Age, Industrial Category, and Sex","URL":"https://censusindia.gov.in/census.website/data/census-tables","author":[{"literal":"Census of India"}],"accessed":{"date-parts":[["2023",5,30]]},"issued":{"date-parts":[["2011"]]},"citation-key":"censusofindiaB04MainWorkers2011"}},{"id":6239,"uris":["http://zotero.org/users/10222370/items/F4A5PPT8"],"itemData":{"id":6239,"type":"webpage","title":"Food and Agriculture Organization of the United Nations (FAO) in India","URL":"https://www.fao.org/india/fao-in-india/india-at-a-glance/en/","author":[{"literal":"FAO"}],"accessed":{"date-parts":[["2023",6,6]]},"issued":{"date-parts":[["2023"]]},"citation-key":"faoFoodAgricultureOrganization2023"}}],"schema":"https://github.com/citation-style-language/schema/raw/master/csl-citation.json"} </w:instrText>
      </w:r>
      <w:r w:rsidR="00E96BE8">
        <w:fldChar w:fldCharType="separate"/>
      </w:r>
      <w:r w:rsidR="002B000E" w:rsidRPr="002B000E">
        <w:rPr>
          <w:rFonts w:ascii="Arial" w:hAnsi="Arial" w:cs="Arial"/>
        </w:rPr>
        <w:t>(Census of India, 2011; FAO, 2023)</w:t>
      </w:r>
      <w:r w:rsidR="00E96BE8">
        <w:fldChar w:fldCharType="end"/>
      </w:r>
      <w:r w:rsidR="00296D7E">
        <w:t>. Agricultural populations in India typically face high rates of poverty and instability, and are identified by the World Bank as a key target for development funding (</w:t>
      </w:r>
      <w:r w:rsidR="00296D7E" w:rsidRPr="003D1273">
        <w:rPr>
          <w:highlight w:val="yellow"/>
        </w:rPr>
        <w:t>REF</w:t>
      </w:r>
      <w:r w:rsidR="00296D7E">
        <w:t>), especially in the context of increasing vulnerability due to the effects of climate change and increased variability of temperature and rainfall</w:t>
      </w:r>
      <w:r w:rsidR="00E100F3">
        <w:t xml:space="preserve"> </w:t>
      </w:r>
      <w:r w:rsidR="00E100F3">
        <w:fldChar w:fldCharType="begin"/>
      </w:r>
      <w:r w:rsidR="00D92C6B">
        <w:instrText xml:space="preserve"> ADDIN ZOTERO_ITEM CSL_CITATION {"citationID":"fs9ckASO","properties":{"formattedCitation":"(Anand,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A."}],"issued":{"date-parts":[["2019",3]]},"citation-key":"anandUseRemoteSensing2019"},"label":"page"}],"schema":"https://github.com/citation-style-language/schema/raw/master/csl-citation.json"} </w:instrText>
      </w:r>
      <w:r w:rsidR="00E100F3">
        <w:fldChar w:fldCharType="separate"/>
      </w:r>
      <w:r w:rsidR="00D92C6B" w:rsidRPr="00D92C6B">
        <w:rPr>
          <w:rFonts w:ascii="Arial" w:hAnsi="Arial" w:cs="Arial"/>
        </w:rPr>
        <w:t>(Anand, Kakumanu and Amarasinghe, 2019)</w:t>
      </w:r>
      <w:r w:rsidR="00E100F3">
        <w:fldChar w:fldCharType="end"/>
      </w:r>
      <w:r w:rsidR="00296D7E">
        <w:t xml:space="preserve">. </w:t>
      </w:r>
    </w:p>
    <w:p w14:paraId="5EDA2755" w14:textId="00921FEF" w:rsidR="009578B7" w:rsidRPr="00954694" w:rsidRDefault="00173E70" w:rsidP="009578B7">
      <w:r>
        <w:t>To support effective, context-specific development, it is necessary to understand the spatial distribution of this agricultural population.</w:t>
      </w:r>
      <w:r w:rsidR="002B000E">
        <w:t xml:space="preserve"> In contrast to total population, which skews towards urban areas, estimating rural and agricultural populations can provide an indication of demand on specific resources, such as water for irrigation. </w:t>
      </w:r>
      <w:r w:rsidR="00901D29">
        <w:t>In India</w:t>
      </w:r>
      <w:r w:rsidR="002B000E">
        <w:t>,</w:t>
      </w:r>
      <w:r w:rsidR="00901D29">
        <w:t xml:space="preserve"> particularly in southern states of Andhra Pradesh, Tamil Nadu, and Karnataka,</w:t>
      </w:r>
      <w:r w:rsidR="002B000E">
        <w:t xml:space="preserve"> small scale irrigation has historically been managed through tank systems</w:t>
      </w:r>
      <w:r w:rsidR="002549B1">
        <w:t xml:space="preserve"> – traditional water storage reservoirs designed to harvest and store rainwater and surface runoff</w:t>
      </w:r>
      <w:r w:rsidR="00901D29">
        <w:t xml:space="preserve"> </w:t>
      </w:r>
      <w:r w:rsidR="00901D29">
        <w:fldChar w:fldCharType="begin"/>
      </w:r>
      <w:r w:rsidR="00901D29">
        <w:instrText xml:space="preserve"> ADDIN ZOTERO_ITEM CSL_CITATION {"citationID":"zCGV0VMP","properties":{"formattedCitation":"(Mialhe, Gunnell and Mering, 2008)","plainCitation":"(Mialhe, Gunnell and Mering, 2008)","noteIndex":0},"citationItems":[{"id":5812,"uris":["http://zotero.org/users/10222370/items/LNAUEQKN"],"itemData":{"id":5812,"type":"article-journal","abstract":"This paper presents a methodological procedure based on remote sensing and image analysis techniques designed to map and quantify water stocks in small irrigation reservoirs over vast, user-defined regions. Because the method is based on unsupervised pixel classification schemes, it is analytically transparent and entirely replicable and can therefore be used in most settings as a tool for integrated water resource management, planning, or policy making, with benefits to irrigation, land use, agriculture, and water-related social issues. Satellite images of semiarid south India are used here to quantify fluctuating water volumes in </w:instrText>
      </w:r>
      <w:r w:rsidR="00901D29">
        <w:rPr>
          <w:rFonts w:ascii="Cambria Math" w:hAnsi="Cambria Math" w:cs="Cambria Math"/>
        </w:rPr>
        <w:instrText>∼</w:instrText>
      </w:r>
      <w:r w:rsidR="00901D29">
        <w:instrText xml:space="preserve">2500 reservoirs. In this pilot study, the detection of temporal trends and spatial discontinuities in land use at successive dates within reservoir beds is a proxy for assessing the performance of reservoirs and for formulating hypotheses on the environmental, socioeconomic, or anthropological reasons behind the inferred levels of infrastructural maintenance or disuse. The synoptic approach paves the way for future efforts as better ground truth data become available.","container-title":"Water Resources Research","DOI":"10.1029/2007WR006065","ISSN":"1944-7973","issue":"5","language":"en","note":"_eprint: https://agupubs.onlinelibrary.wiley.com/doi/pdf/10.1029/2007WR006065","source":"Wiley Online Library","title":"Synoptic assessment of water resource variability in reservoirs by remote sensing: General approach and application to the runoff harvesting systems of south India","title-short":"Synoptic assessment of water resource variability in reservoirs by remote sensing","URL":"https://onlinelibrary.wiley.com/doi/abs/10.1029/2007WR006065","volume":"44","author":[{"family":"Mialhe","given":"François"},{"family":"Gunnell","given":"Yanni"},{"family":"Mering","given":"Catherine"}],"accessed":{"date-parts":[["2023",5,26]]},"issued":{"date-parts":[["2008"]]},"citation-key":"mialheSynopticAssessmentWater2008"}}],"schema":"https://github.com/citation-style-language/schema/raw/master/csl-citation.json"} </w:instrText>
      </w:r>
      <w:r w:rsidR="00901D29">
        <w:fldChar w:fldCharType="separate"/>
      </w:r>
      <w:r w:rsidR="00901D29" w:rsidRPr="00901D29">
        <w:rPr>
          <w:rFonts w:ascii="Arial" w:hAnsi="Arial" w:cs="Arial"/>
        </w:rPr>
        <w:t>(Mialhe, Gunnell and Mering, 2008)</w:t>
      </w:r>
      <w:r w:rsidR="00901D29">
        <w:fldChar w:fldCharType="end"/>
      </w:r>
      <w:r w:rsidR="002549B1">
        <w:t>.</w:t>
      </w:r>
      <w:r w:rsidR="009578B7">
        <w:t xml:space="preserve"> In many areas, these tanks have become degraded and are not functioning at their peak</w:t>
      </w:r>
      <w:r w:rsidR="00D92C6B">
        <w:t xml:space="preserve"> </w:t>
      </w:r>
      <w:r w:rsidR="00D92C6B">
        <w:fldChar w:fldCharType="begin"/>
      </w:r>
      <w:r w:rsidR="00D92C6B">
        <w:instrText xml:space="preserve"> ADDIN ZOTERO_ITEM CSL_CITATION {"citationID":"VlCDVOqM","properties":{"formattedCitation":"(Anand, Kakumanu and Amarasinghe, 2019)","plainCitation":"(Anand, Kakumanu and Amarasinghe, 2019)","noteIndex":0},"citationItems":[{"id":5678,"uris":["http://zotero.org/users/10222370/items/QIE8ZLJ4"],"itemData":{"id":5678,"type":"article-journal","container-title":"Journal of Rural Development","DOI":"10.25175/jrd/2019/v38/i1/121801","ISSN":"0970-3357","issue":"1","note":"Citation Key: anandUseRemoteSensing2019","page":"55","title":"Use of Remote Sensing and GIS for Identifying Tanks and Rehabilitation Benefits to the Rural Areas","volume":"38","author":[{"family":"Anand","given":"Sumit"},{"family":"Kakumanu","given":"Krishna Reddy"},{"family":"Amarasinghe","given":"U. A."}],"issued":{"date-parts":[["2019",3]]},"citation-key":"anandUseRemoteSensing2019"}}],"schema":"https://github.com/citation-style-language/schema/raw/master/csl-citation.json"} </w:instrText>
      </w:r>
      <w:r w:rsidR="00D92C6B">
        <w:fldChar w:fldCharType="separate"/>
      </w:r>
      <w:r w:rsidR="00D92C6B" w:rsidRPr="00D92C6B">
        <w:rPr>
          <w:rFonts w:ascii="Arial" w:hAnsi="Arial" w:cs="Arial"/>
        </w:rPr>
        <w:t>(Anand, Kakumanu and Amarasinghe, 2019)</w:t>
      </w:r>
      <w:r w:rsidR="00D92C6B">
        <w:fldChar w:fldCharType="end"/>
      </w:r>
      <w:r w:rsidR="009578B7">
        <w:t>. Rehabilitation of these degraded tanks is a relatively cheap and effective way to improve water security for agriculture in local communities, and</w:t>
      </w:r>
      <w:r w:rsidR="0044524C">
        <w:t xml:space="preserve"> improved irrigation can benefit </w:t>
      </w:r>
      <w:r w:rsidR="00CF132D">
        <w:t>cropping intensity</w:t>
      </w:r>
      <w:r w:rsidR="0044524C">
        <w:t xml:space="preserve"> and subsequently reduce pressure on forest cover </w:t>
      </w:r>
      <w:r w:rsidR="00CF132D">
        <w:t xml:space="preserve">being converted </w:t>
      </w:r>
      <w:r w:rsidR="0044524C">
        <w:t xml:space="preserve">into cultivated land </w:t>
      </w:r>
      <w:r w:rsidR="0044524C">
        <w:fldChar w:fldCharType="begin"/>
      </w:r>
      <w:r w:rsidR="0044524C">
        <w:instrText xml:space="preserve"> ADDIN ZOTERO_ITEM CSL_CITATION {"citationID":"K2iu8sBA","properties":{"formattedCitation":"(Meiyappan {\\i{}et al.}, 2017)","plainCitation":"(Meiyappan et al., 2017)","noteIndex":0},"citationItems":[{"id":4304,"uris":["http://zotero.org/users/10222370/items/T6WEBENI"],"itemData":{"id":4304,"type":"article-journal","abstract":"We examine the dynamics and spatial determinants of land change in India by integrating decadal land cover maps (1985–1995–2005) from a wall-to-wall analysis of Landsat images with spatiotemporal socioeconomic database for ~630,000 villages in India. We reinforce our results through collective evidence from synthesis of 102 case studies that incorporate field knowledge of the causes of land change in India. We focus on cropland–fallow land conversions, and forest area changes (excludes non-forest tree categories including commercial plantations). We show that cropland to fallow conversions are prominently associated with lack of irrigation and capital, male agricultural labor shortage, and fragmentation of land holdings. We find gross forest loss is substantial and increased from ~23,810 km2 (1985–1995) to ~25,770 km2 (1995–2005). The gross forest gain also increased from ~6000 km2 (1985–1995) to ~7440 km2 (1995–2005). Overall, India experienced a net decline in forest by ~18,000 km2 (gross loss–gross gain) consistently during both decades. We show that the major source of forest loss was cropland expansion in areas of low cropland productivity (due to soil degradation and lack of irrigation), followed by industrial development and mining/quarrying activities, and excessive economic dependence of villages on forest resources.","container-title":"Regional Environmental Change","DOI":"10.1007/s10113-016-1068-2","ISSN":"1436-378X","issue":"3","journalAbbreviation":"Reg Environ Change","language":"en","page":"753-766","source":"Springer Link","title":"Dynamics and determinants of land change in India: integrating satellite data with village socioeconomics","title-short":"Dynamics and determinants of land change in India","volume":"17","author":[{"family":"Meiyappan","given":"Prasanth"},{"family":"Roy","given":"Parth S."},{"family":"Sharma","given":"Yeshu"},{"family":"Ramachandran","given":"Reshma M."},{"family":"Joshi","given":"Pawan K."},{"family":"DeFries","given":"Ruth S."},{"family":"Jain","given":"Atul K."}],"issued":{"date-parts":[["2017",3,1]]},"citation-key":"meiyappanDynamicsDeterminantsLand2017"}}],"schema":"https://github.com/citation-style-language/schema/raw/master/csl-citation.json"} </w:instrText>
      </w:r>
      <w:r w:rsidR="0044524C">
        <w:fldChar w:fldCharType="separate"/>
      </w:r>
      <w:r w:rsidR="0044524C" w:rsidRPr="0044524C">
        <w:rPr>
          <w:rFonts w:ascii="Arial" w:hAnsi="Arial" w:cs="Arial"/>
          <w:szCs w:val="24"/>
        </w:rPr>
        <w:t xml:space="preserve">(Meiyappan </w:t>
      </w:r>
      <w:r w:rsidR="0044524C" w:rsidRPr="0044524C">
        <w:rPr>
          <w:rFonts w:ascii="Arial" w:hAnsi="Arial" w:cs="Arial"/>
          <w:i/>
          <w:iCs/>
          <w:szCs w:val="24"/>
        </w:rPr>
        <w:t>et al.</w:t>
      </w:r>
      <w:r w:rsidR="0044524C" w:rsidRPr="0044524C">
        <w:rPr>
          <w:rFonts w:ascii="Arial" w:hAnsi="Arial" w:cs="Arial"/>
          <w:szCs w:val="24"/>
        </w:rPr>
        <w:t>, 2017)</w:t>
      </w:r>
      <w:r w:rsidR="0044524C">
        <w:fldChar w:fldCharType="end"/>
      </w:r>
      <w:r w:rsidR="0044524C">
        <w:t>.</w:t>
      </w:r>
      <w:r w:rsidR="009578B7">
        <w:t xml:space="preserve"> </w:t>
      </w:r>
      <w:r w:rsidR="0044524C">
        <w:t>Locating</w:t>
      </w:r>
      <w:r w:rsidR="009578B7">
        <w:t xml:space="preserve"> wh</w:t>
      </w:r>
      <w:r w:rsidR="00D92C6B">
        <w:t xml:space="preserve">ich tanks are in areas of high demand (high agricultural population) provides an evidence base to direct development efforts in areas to maximise </w:t>
      </w:r>
      <w:r w:rsidR="005109F6">
        <w:t>impact</w:t>
      </w:r>
      <w:r w:rsidR="00D92C6B">
        <w:t xml:space="preserve">. </w:t>
      </w:r>
    </w:p>
    <w:p w14:paraId="59789204" w14:textId="62FBA0DF" w:rsidR="007C27E8" w:rsidRPr="006D442B" w:rsidRDefault="007C27E8" w:rsidP="00D92C6B">
      <w:r w:rsidRPr="00BA2186">
        <w:rPr>
          <w:i/>
          <w:iCs/>
        </w:rPr>
        <w:t xml:space="preserve"> </w:t>
      </w:r>
      <w:r w:rsidR="006D442B">
        <w:t xml:space="preserve">The concept of an agricultural population and agricultural dependence is referenced somewhat often in the literature, but rarely is the topic addressed directly. </w:t>
      </w:r>
      <w:proofErr w:type="spellStart"/>
      <w:r w:rsidR="006D442B">
        <w:t>Zarkovich</w:t>
      </w:r>
      <w:proofErr w:type="spellEnd"/>
      <w:r w:rsidR="006D442B">
        <w:t xml:space="preserve"> </w:t>
      </w:r>
      <w:r w:rsidR="006D442B">
        <w:rPr>
          <w:i/>
          <w:iCs/>
        </w:rPr>
        <w:t>et al.</w:t>
      </w:r>
      <w:r w:rsidR="006D442B">
        <w:t xml:space="preserve"> </w:t>
      </w:r>
      <w:r w:rsidR="006D442B">
        <w:fldChar w:fldCharType="begin"/>
      </w:r>
      <w:r w:rsidR="006D442B">
        <w:instrText xml:space="preserve"> ADDIN ZOTERO_ITEM CSL_CITATION {"citationID":"GQNBLEnK","properties":{"formattedCitation":"(1976)","plainCitation":"(1976)","noteIndex":0},"citationItems":[{"id":6245,"uris":["http://zotero.org/users/10222370/items/ZMKG9D7T"],"itemData":{"id":6245,"type":"article-journal","abstract":"In this article some problems are presented that arise in studies of population involved in agricultural work. The problems dealt with and the related numerical illustrations refer to Yugoslavia. However, as similar development tendencies are appearing in other countries as well, a broader group of readers might be interested in this article.","container-title":"International Statistical Review / Revue Internationale de Statistique","DOI":"10.2307/1403288","ISSN":"0306-7734","issue":"2","note":"publisher: [Wiley, International Statistical Institute (ISI)]","page":"283-288","source":"JSTOR","title":"Agricultural Population","volume":"44","author":[{"family":"Zarkovich","given":"S. S."},{"family":"Bosnich","given":"S."},{"family":"Anichich","given":"Z."}],"issued":{"date-parts":[["1976"]]},"citation-key":"zarkovichAgriculturalPopulation1976"},"label":"page","suppress-author":true}],"schema":"https://github.com/citation-style-language/schema/raw/master/csl-citation.json"} </w:instrText>
      </w:r>
      <w:r w:rsidR="006D442B">
        <w:fldChar w:fldCharType="separate"/>
      </w:r>
      <w:r w:rsidR="006D442B" w:rsidRPr="006D442B">
        <w:rPr>
          <w:rFonts w:ascii="Arial" w:hAnsi="Arial" w:cs="Arial"/>
        </w:rPr>
        <w:t>(1976)</w:t>
      </w:r>
      <w:r w:rsidR="006D442B">
        <w:fldChar w:fldCharType="end"/>
      </w:r>
      <w:r w:rsidR="006D442B">
        <w:t xml:space="preserve"> decades ago explored the statistical challenges of defining agricultural populations, in the context of enumerating </w:t>
      </w:r>
      <w:r w:rsidR="002A43A9">
        <w:t>agricultural labourers and landholders residing in urban areas, and the inverse challenge of</w:t>
      </w:r>
      <w:r w:rsidR="008360A6">
        <w:t xml:space="preserve"> accounting for</w:t>
      </w:r>
      <w:r w:rsidR="002A43A9">
        <w:t xml:space="preserve"> farmland residents who do not participate in agricultural labour. Other studies have highlighted the complexity of gender, noting that women’s work in farming (often unpaid) </w:t>
      </w:r>
      <w:r w:rsidR="00BE0376">
        <w:t xml:space="preserve">has historically been </w:t>
      </w:r>
      <w:r w:rsidR="002A43A9">
        <w:t xml:space="preserve">systematically underestimated in labour force statistics </w:t>
      </w:r>
      <w:r w:rsidR="002A43A9">
        <w:fldChar w:fldCharType="begin"/>
      </w:r>
      <w:r w:rsidR="002A43A9">
        <w:instrText xml:space="preserve"> ADDIN ZOTERO_ITEM CSL_CITATION {"citationID":"tcXwxwwc","properties":{"formattedCitation":"(Dixon, 1982)","plainCitation":"(Dixon, 1982)","noteIndex":0},"citationItems":[{"id":6259,"uris":["http://zotero.org/users/10222370/items/54KQL2RC"],"itemData":{"id":6259,"type":"article-journal","abstract":"Although the undercounting of women in the labor force by censuses and labor force surveys has attracted considerable comment in the past decade, evidence of its prevalence has been sporadic. This paper compares the total counts of men and women in the farm labor force (self-employed, wage laborers, and unpaid family helpers) obtained from population censuses and surveys, from estimates prepared by the International Labour Office, and from censuses of farm holdings coordinated by the Food and Agriculture Organization of the United Nations--each of which follows different definitions and procedures. Whereas the three sources reveal quite similar counts of men in the labor force on average, they differ remarkably in their counts of women. New estimates based on the more inclusive practices of the FAO censuses substantially raise the proportions female in the agricultural labor force above those reported by the ILO. These new estimates are relevant to agricultural development planning and to theories of gender roles and labor allocation.","container-title":"Population and Development Review","DOI":"10.2307/1972379","ISSN":"0098-7921","issue":"3","note":"publisher: [Population Council, Wiley]","page":"539-566","source":"JSTOR","title":"Women in Agriculture: Counting the Labor Force in Developing Countries","title-short":"Women in Agriculture","volume":"8","author":[{"family":"Dixon","given":"Ruth B."}],"issued":{"date-parts":[["1982"]]},"citation-key":"dixonWomenAgricultureCounting1982"}}],"schema":"https://github.com/citation-style-language/schema/raw/master/csl-citation.json"} </w:instrText>
      </w:r>
      <w:r w:rsidR="002A43A9">
        <w:fldChar w:fldCharType="separate"/>
      </w:r>
      <w:r w:rsidR="002A43A9" w:rsidRPr="002A43A9">
        <w:rPr>
          <w:rFonts w:ascii="Arial" w:hAnsi="Arial" w:cs="Arial"/>
        </w:rPr>
        <w:t>(Dixon, 1982)</w:t>
      </w:r>
      <w:r w:rsidR="002A43A9">
        <w:fldChar w:fldCharType="end"/>
      </w:r>
      <w:r w:rsidR="00BA00EB">
        <w:t xml:space="preserve">, and that female participation in agricultural labour is increasing in the context of male outmigration from the sector </w:t>
      </w:r>
      <w:r w:rsidR="00BA00EB">
        <w:fldChar w:fldCharType="begin"/>
      </w:r>
      <w:r w:rsidR="00954694">
        <w:instrText xml:space="preserve"> ADDIN ZOTERO_ITEM CSL_CITATION {"citationID":"Xfmj10XE","properties":{"formattedCitation":"(Pattnaik {\\i{}et al.}, 2018; Slavchevska, Kaaria and Taivalmaa, 2019)","plainCitation":"(Pattnaik et al., 2018; Slavchevska, Kaaria and Taivalmaa, 2019)","noteIndex":0},"citationItems":[{"id":6271,"uris":["http://zotero.org/users/10222370/items/29G7EYJZ"],"itemData":{"id":6271,"type":"article-journal","abstract":"The rising share of farm work in India undertaken by women – a phenomenon commonly referred to as the feminization of agriculture – raises questions about the changing character of rural India, particularly with regards to women's social and economic roles. Based on an analysis of four sets of occupational data drawn from the Indian Census (1981, 1991, 2001 and 2011), this paper demonstrates that, as a process driven largely by the outmigration of men from rural areas, the feminization of agriculture has no necessary relationship with wider INDICATORS of women's social or economic empowerment. Instead, women's growing participation in agriculture appears to be strongly related to several indicators of poverty. This paper concludes that women's growing contribution of labour in agriculture adds to the already heavy work burdens of most rural women, thereby further undermining their well-being, and suggests that the feminization of agriculture may better be described as the feminization of agrarian distress.","container-title":"Journal of the Asia Pacific Economy","DOI":"10.1080/13547860.2017.1394569","ISSN":"1354-7860","issue":"1","note":"publisher: Routledge\n_eprint: https://doi.org/10.1080/13547860.2017.1394569","page":"138-155","source":"Taylor and Francis+NEJM","title":"The feminization of agriculture or the feminization of agrarian distress? Tracking the trajectory of women in agriculture in India","title-short":"The feminization of agriculture or the feminization of agrarian distress?","volume":"23","author":[{"family":"Pattnaik","given":"Itishree"},{"family":"Lahiri-Dutt","given":"Kuntala"},{"family":"Lockie","given":"Stewart"},{"family":"Pritchard","given":"Bill"}],"issued":{"date-parts":[["2018",1,2]]},"citation-key":"pattnaikFeminizationAgricultureFeminization2018"}},{"id":6269,"uris":["http://zotero.org/users/10222370/items/RN9V3Y7V"],"itemData":{"id":6269,"type":"chapter","abstract":"Society's greatest use of water is in food production; a fact that puts farmers centre stage in global environmental management. Current management of food value chains, however, is not well set up to enable farmers to undertake their dual role of feeding a growing population and stewarding natural resources. The book considers the interconnected issues of real water in the environment and \"virtual water\" in food value chains and investigates how society influences both fields. This perspective draws out considerable challenges for food security and for environmental stewardship in the context of ongoing global change. The book discusses these issues by region and with global overviews of selected commodities. Innovation relevant to the kind of change needed for the current food system to meet future challenges is reviewed in light of the findings of the regional and thematic analysis.","container-title":"The Oxford Handbook of Food, Water and Society","ISBN":"978-0-19-066979-9","language":"en","note":"Google-Books-ID: hZOzDwAAQBAJ","publisher":"Oxford University Press","source":"Google Books","title":"The feminization of agriculture: evidence and implications for food and water security","editor":[{"family":"Allan","given":"John Anthony"}],"author":[{"family":"Slavchevska","given":"Vanya"},{"family":"Kaaria","given":"Susan"},{"family":"Taivalmaa","given":"Sanna Liisa"}],"issued":{"date-parts":[["2019"]]},"citation-key":"slavchevskaFeminizationAgricultureEvidence2019"}}],"schema":"https://github.com/citation-style-language/schema/raw/master/csl-citation.json"} </w:instrText>
      </w:r>
      <w:r w:rsidR="00BA00EB">
        <w:fldChar w:fldCharType="separate"/>
      </w:r>
      <w:r w:rsidR="00954694" w:rsidRPr="00954694">
        <w:rPr>
          <w:rFonts w:ascii="Arial" w:hAnsi="Arial" w:cs="Arial"/>
          <w:szCs w:val="24"/>
        </w:rPr>
        <w:t xml:space="preserve">(Pattnaik </w:t>
      </w:r>
      <w:r w:rsidR="00954694" w:rsidRPr="00954694">
        <w:rPr>
          <w:rFonts w:ascii="Arial" w:hAnsi="Arial" w:cs="Arial"/>
          <w:i/>
          <w:iCs/>
          <w:szCs w:val="24"/>
        </w:rPr>
        <w:t>et al.</w:t>
      </w:r>
      <w:r w:rsidR="00954694" w:rsidRPr="00954694">
        <w:rPr>
          <w:rFonts w:ascii="Arial" w:hAnsi="Arial" w:cs="Arial"/>
          <w:szCs w:val="24"/>
        </w:rPr>
        <w:t>, 2018; Slavchevska, Kaaria and Taivalmaa, 2019)</w:t>
      </w:r>
      <w:r w:rsidR="00BA00EB">
        <w:fldChar w:fldCharType="end"/>
      </w:r>
      <w:r w:rsidR="00BA00EB">
        <w:t>.</w:t>
      </w:r>
      <w:r w:rsidR="00954694">
        <w:t xml:space="preserve"> However, there is no universal definition of agricultural population or how it should be calculated. </w:t>
      </w:r>
    </w:p>
    <w:p w14:paraId="78203C74" w14:textId="0C7C8DA5" w:rsidR="00C61E47" w:rsidRDefault="005A537D" w:rsidP="00C61E47">
      <w:pPr>
        <w:pStyle w:val="Heading3"/>
      </w:pPr>
      <w:ins w:id="18" w:author="Joe P" w:date="2023-08-03T14:22:00Z">
        <w:r>
          <w:lastRenderedPageBreak/>
          <w:t xml:space="preserve">1.3 </w:t>
        </w:r>
      </w:ins>
      <w:commentRangeStart w:id="19"/>
      <w:r w:rsidR="00C61E47">
        <w:t>Indian Context</w:t>
      </w:r>
      <w:commentRangeEnd w:id="19"/>
      <w:r w:rsidR="00774F9D">
        <w:rPr>
          <w:rStyle w:val="CommentReference"/>
          <w:rFonts w:asciiTheme="minorHAnsi" w:eastAsiaTheme="minorEastAsia" w:hAnsiTheme="minorHAnsi" w:cstheme="minorBidi"/>
          <w:b w:val="0"/>
          <w:spacing w:val="0"/>
        </w:rPr>
        <w:commentReference w:id="19"/>
      </w:r>
    </w:p>
    <w:p w14:paraId="50A5BB51" w14:textId="5AAA9232" w:rsidR="00901D29" w:rsidRPr="005109F6" w:rsidRDefault="0066661B" w:rsidP="00C61E47">
      <w:pPr>
        <w:rPr>
          <w:color w:val="4472C4" w:themeColor="accent1"/>
        </w:rPr>
      </w:pPr>
      <w:r>
        <w:t>India, the subject of this study, is</w:t>
      </w:r>
      <w:r w:rsidR="002F569F">
        <w:t xml:space="preserve"> one of the </w:t>
      </w:r>
      <w:r w:rsidR="003175DE">
        <w:t xml:space="preserve">world’s largest countries by area, </w:t>
      </w:r>
      <w:r w:rsidR="009225AB">
        <w:t xml:space="preserve">the third-largest economy, </w:t>
      </w:r>
      <w:r w:rsidR="003175DE">
        <w:t xml:space="preserve">and </w:t>
      </w:r>
      <w:r w:rsidR="009225AB">
        <w:t xml:space="preserve">is </w:t>
      </w:r>
      <w:r w:rsidR="003175DE">
        <w:t>expected to</w:t>
      </w:r>
      <w:r w:rsidR="009225AB">
        <w:t xml:space="preserve"> become the most populous country b</w:t>
      </w:r>
      <w:r w:rsidR="00516505">
        <w:t>efore</w:t>
      </w:r>
      <w:r w:rsidR="009225AB">
        <w:t xml:space="preserve"> the end of 2023 </w:t>
      </w:r>
      <w:r w:rsidR="009225AB">
        <w:fldChar w:fldCharType="begin"/>
      </w:r>
      <w:r w:rsidR="00BB065F">
        <w:instrText xml:space="preserve"> ADDIN ZOTERO_ITEM CSL_CITATION {"citationID":"FsE2kxAx","properties":{"formattedCitation":"(United Nations in India, 2022)","plainCitation":"(United Nations in India, 2022)","noteIndex":0},"citationItems":[{"id":5840,"uris":["http://zotero.org/users/10222370/items/5KVSG3SN"],"itemData":{"id":5840,"type":"report","abstract":"The report gives an overview of how the UN in India redoubled our efforts to save lives and build back better through the second year of the pandemic","event-place":"New Delhi, India","language":"en","publisher-place":"New Delhi, India","title":"UN India Annual Report 2021","URL":"https://india.un.org/en/195240-un-india-annual-report-2021","author":[{"literal":"United Nations in India"}],"accessed":{"date-parts":[["2023",5,30]]},"issued":{"date-parts":[["2022"]]},"citation-key":"unitednationsinindiaIndiaAnnualReport2022"}}],"schema":"https://github.com/citation-style-language/schema/raw/master/csl-citation.json"} </w:instrText>
      </w:r>
      <w:r w:rsidR="009225AB">
        <w:fldChar w:fldCharType="separate"/>
      </w:r>
      <w:r w:rsidR="009225AB" w:rsidRPr="009225AB">
        <w:rPr>
          <w:rFonts w:ascii="Arial" w:hAnsi="Arial" w:cs="Arial"/>
        </w:rPr>
        <w:t>(United Nations in India, 2022)</w:t>
      </w:r>
      <w:r w:rsidR="009225AB">
        <w:fldChar w:fldCharType="end"/>
      </w:r>
      <w:r w:rsidR="009225AB">
        <w:t xml:space="preserve">. </w:t>
      </w:r>
      <w:r w:rsidR="00954694">
        <w:t>The nation</w:t>
      </w:r>
      <w:r w:rsidR="00380D6D">
        <w:t xml:space="preserve"> is divided into 28 states and 8 union territories, each of which are further subdivided into districts and smaller administrative divisions</w:t>
      </w:r>
      <w:r w:rsidR="009C4229">
        <w:t xml:space="preserve">, variously termed </w:t>
      </w:r>
      <w:r w:rsidR="009C4229" w:rsidRPr="00954694">
        <w:rPr>
          <w:i/>
          <w:iCs/>
        </w:rPr>
        <w:t>tehsil</w:t>
      </w:r>
      <w:r w:rsidR="009C4229">
        <w:t xml:space="preserve">, </w:t>
      </w:r>
      <w:r w:rsidR="00954694" w:rsidRPr="00954694">
        <w:rPr>
          <w:i/>
          <w:iCs/>
        </w:rPr>
        <w:t>taluka</w:t>
      </w:r>
      <w:r w:rsidR="009C4229">
        <w:t xml:space="preserve">, or </w:t>
      </w:r>
      <w:r w:rsidR="009C4229" w:rsidRPr="00954694">
        <w:rPr>
          <w:i/>
          <w:iCs/>
        </w:rPr>
        <w:t>mandal</w:t>
      </w:r>
      <w:r w:rsidR="009C4229">
        <w:t xml:space="preserve"> </w:t>
      </w:r>
      <w:r w:rsidR="00BB065F">
        <w:fldChar w:fldCharType="begin"/>
      </w:r>
      <w:r w:rsidR="005C3AD8">
        <w:instrText xml:space="preserve"> ADDIN ZOTERO_ITEM CSL_CITATION {"citationID":"aJeLMYma","properties":{"formattedCitation":"(Government of India, 2012)","plainCitation":"(Government of India, 2012)","noteIndex":0},"citationItems":[{"id":5964,"uris":["http://zotero.org/users/10222370/items/UY39PVK8"],"itemData":{"id":5964,"type":"report","event-place":"Delhi, India","publisher":"Office of the Registrar General and Census Commissioner","publisher-place":"Delhi, India","title":"Census of India 2011: Administrative Atlas","URL":"https://censusindia.gov.in/census.website/data/atlas#","author":[{"literal":"Government of India"}],"accessed":{"date-parts":[["2023",6,1]]},"issued":{"date-parts":[["2012"]]},"citation-key":"governmentofindiaCensusIndia20112012"}}],"schema":"https://github.com/citation-style-language/schema/raw/master/csl-citation.json"} </w:instrText>
      </w:r>
      <w:r w:rsidR="00BB065F">
        <w:fldChar w:fldCharType="separate"/>
      </w:r>
      <w:r w:rsidR="005C3AD8" w:rsidRPr="005C3AD8">
        <w:rPr>
          <w:rFonts w:ascii="Arial" w:hAnsi="Arial" w:cs="Arial"/>
        </w:rPr>
        <w:t>(Government of India, 2012)</w:t>
      </w:r>
      <w:r w:rsidR="00BB065F">
        <w:fldChar w:fldCharType="end"/>
      </w:r>
      <w:r w:rsidR="00380D6D">
        <w:t xml:space="preserve">. </w:t>
      </w:r>
      <w:r w:rsidR="005C3AD8">
        <w:t>Census data for most socioeconomic indicators</w:t>
      </w:r>
      <w:r w:rsidR="005C3AD8" w:rsidRPr="005C3AD8">
        <w:t xml:space="preserve"> </w:t>
      </w:r>
      <w:r w:rsidR="005C3AD8">
        <w:t>are published at the district level</w:t>
      </w:r>
      <w:r w:rsidR="00901D29">
        <w:t>, the most recent being conducted in 2011.</w:t>
      </w:r>
    </w:p>
    <w:p w14:paraId="10085BBA" w14:textId="6DF158AE" w:rsidR="00B75936" w:rsidRDefault="009C4229" w:rsidP="00C61E47">
      <w:r>
        <w:t xml:space="preserve">In census enumeration, urban areas are divided into four classes </w:t>
      </w:r>
      <w:r w:rsidR="00BB065F">
        <w:t>– wards, outgrowths, statutory towns, and census towns</w:t>
      </w:r>
      <w:r w:rsidR="00E61238">
        <w:t>, the latter being legally rural settlements that have been designated as urban. The 2011 census estimates that 31% of India’s population reside in urban areas, however this is predicted to be a significant underestimate</w:t>
      </w:r>
      <w:r w:rsidR="00173E70">
        <w:t xml:space="preserve"> </w:t>
      </w:r>
      <w:r w:rsidR="00173E70">
        <w:fldChar w:fldCharType="begin"/>
      </w:r>
      <w:r w:rsidR="00173E70">
        <w:instrText xml:space="preserve"> ADDIN ZOTERO_ITEM CSL_CITATION {"citationID":"8GZRbVt8","properties":{"formattedCitation":"(Balk {\\i{}et al.}, 2019)","plainCitation":"(Balk et al., 2019)","noteIndex":0},"citationItems":[{"id":4296,"uris":["http://zotero.org/users/10222370/items/ZYGVNZ9P"],"itemData":{"id":4296,"type":"article-journal","abstract":"India is the world’s most populous country, yet also one of the least urban. It has long been known that India’s official estimates of urban percentages conflict with estimates derived from alternative conceptions of urbanization. To date, however, the detailed spatial and settlement boundary data needed to analyze and reconcile these differences have not been available. This paper presents gridded estimates of population at a resolution of 1 km along with two spatial renderings of urban areas—one based on the official tabulations of population and settlement types (i.e., statutory towns, outgrowths, and census towns) and the other on remotely-sensed measures of built-up land derived from the Global Human Settlement Layer. We also cross-classified the census data and the remotely-sensed data to construct a hybrid representation of the continuum of urban settlement. In their spatial detail, these materials go well beyond what has previously been available in the public domain, and thereby provide an empirical basis for comparison among competing conceptual models of urbanization.","container-title":"Data","DOI":"10.3390/data4010035","ISSN":"2306-5729","issue":"1","language":"en","license":"http://creativecommons.org/licenses/by/3.0/","note":"number: 1\npublisher: Multidisciplinary Digital Publishing Institute","page":"35","source":"www.mdpi.com","title":"Urbanization in India: Population and Urban Classification Grids for 2011","title-short":"Urbanization in India","volume":"4","author":[{"family":"Balk","given":"Deborah"},{"family":"Montgomery","given":"Mark R."},{"family":"Engin","given":"Hasim"},{"family":"Lin","given":"Natalie"},{"family":"Major","given":"Elizabeth"},{"family":"Jones","given":"Bryan"}],"issued":{"date-parts":[["2019",3]]},"citation-key":"balkUrbanizationIndiaPopulation2019"}}],"schema":"https://github.com/citation-style-language/schema/raw/master/csl-citation.json"} </w:instrText>
      </w:r>
      <w:r w:rsidR="00173E70">
        <w:fldChar w:fldCharType="separate"/>
      </w:r>
      <w:r w:rsidR="00173E70" w:rsidRPr="00173E70">
        <w:rPr>
          <w:rFonts w:ascii="Arial" w:hAnsi="Arial" w:cs="Arial"/>
          <w:szCs w:val="24"/>
        </w:rPr>
        <w:t xml:space="preserve">(Balk </w:t>
      </w:r>
      <w:r w:rsidR="00173E70" w:rsidRPr="00173E70">
        <w:rPr>
          <w:rFonts w:ascii="Arial" w:hAnsi="Arial" w:cs="Arial"/>
          <w:i/>
          <w:iCs/>
          <w:szCs w:val="24"/>
        </w:rPr>
        <w:t>et al.</w:t>
      </w:r>
      <w:r w:rsidR="00173E70" w:rsidRPr="00173E70">
        <w:rPr>
          <w:rFonts w:ascii="Arial" w:hAnsi="Arial" w:cs="Arial"/>
          <w:szCs w:val="24"/>
        </w:rPr>
        <w:t>, 2019)</w:t>
      </w:r>
      <w:r w:rsidR="00173E70">
        <w:fldChar w:fldCharType="end"/>
      </w:r>
      <w:r w:rsidR="00BB065F">
        <w:t xml:space="preserve">. </w:t>
      </w:r>
      <w:r w:rsidR="00774F9D">
        <w:t>Classification of urban versus rural has implications for the estimation of population based on land cover classification.</w:t>
      </w:r>
    </w:p>
    <w:p w14:paraId="4BA77325" w14:textId="7E7AFF74" w:rsidR="00B75936" w:rsidRDefault="00B75936" w:rsidP="00C61E47">
      <w:pPr>
        <w:rPr>
          <w:ins w:id="20" w:author="Joe P" w:date="2023-07-17T13:48:00Z"/>
        </w:rPr>
      </w:pPr>
    </w:p>
    <w:p w14:paraId="6B203D8A" w14:textId="0B1E889B" w:rsidR="00B75936" w:rsidRDefault="00B75936" w:rsidP="005A537D">
      <w:pPr>
        <w:pStyle w:val="Heading2"/>
        <w:numPr>
          <w:ilvl w:val="0"/>
          <w:numId w:val="19"/>
        </w:numPr>
        <w:rPr>
          <w:ins w:id="21" w:author="Joe P" w:date="2023-07-17T13:49:00Z"/>
        </w:rPr>
        <w:pPrChange w:id="22" w:author="Joe P" w:date="2023-08-03T14:22:00Z">
          <w:pPr>
            <w:pStyle w:val="Heading2"/>
          </w:pPr>
        </w:pPrChange>
      </w:pPr>
      <w:ins w:id="23" w:author="Joe P" w:date="2023-07-17T13:49:00Z">
        <w:r>
          <w:t>Methodology</w:t>
        </w:r>
      </w:ins>
    </w:p>
    <w:p w14:paraId="396A5B56" w14:textId="13C288A5" w:rsidR="00B75936" w:rsidRPr="00B75936" w:rsidRDefault="00B75936" w:rsidP="00B75936">
      <w:pPr>
        <w:rPr>
          <w:i/>
          <w:iCs/>
          <w:rPrChange w:id="24" w:author="Joe P" w:date="2023-07-17T13:49:00Z">
            <w:rPr/>
          </w:rPrChange>
        </w:rPr>
      </w:pPr>
      <w:ins w:id="25" w:author="Joe P" w:date="2023-07-17T13:49:00Z">
        <w:r>
          <w:rPr>
            <w:i/>
            <w:iCs/>
          </w:rPr>
          <w:t>Add in intro text for the metho</w:t>
        </w:r>
      </w:ins>
      <w:ins w:id="26" w:author="Joe P" w:date="2023-07-17T13:50:00Z">
        <w:r>
          <w:rPr>
            <w:i/>
            <w:iCs/>
          </w:rPr>
          <w:t>dology section; what will be covered, how it ties the narrative from introduction section.</w:t>
        </w:r>
      </w:ins>
      <w:ins w:id="27" w:author="Joe P" w:date="2023-08-03T14:21:00Z">
        <w:r w:rsidR="005A537D">
          <w:rPr>
            <w:i/>
            <w:iCs/>
          </w:rPr>
          <w:t xml:space="preserve"> E.g. Section 2.1 (Spatial disaggregation), 2.2 (Justification), 2.3 (Presentation). </w:t>
        </w:r>
      </w:ins>
    </w:p>
    <w:p w14:paraId="6B2D5823" w14:textId="4A55BBC9" w:rsidR="00C61E47" w:rsidRDefault="005A537D" w:rsidP="00C61E47">
      <w:pPr>
        <w:pStyle w:val="Heading3"/>
      </w:pPr>
      <w:ins w:id="28" w:author="Joe P" w:date="2023-08-03T14:22:00Z">
        <w:r>
          <w:t xml:space="preserve">2.1 </w:t>
        </w:r>
      </w:ins>
      <w:r w:rsidR="00C61E47">
        <w:t>Spatial Disaggregation</w:t>
      </w:r>
    </w:p>
    <w:p w14:paraId="68DD07B2" w14:textId="1C8B0FED" w:rsidR="00C61E47" w:rsidRDefault="00FA17E0" w:rsidP="00C61E47">
      <w:r>
        <w:t xml:space="preserve">Spatial disaggregation is a broad term which applies to the process of transforming data from a set of </w:t>
      </w:r>
      <w:r w:rsidR="00F26FB0">
        <w:t>source</w:t>
      </w:r>
      <w:r>
        <w:t xml:space="preserve"> zones into target zones</w:t>
      </w:r>
      <w:r w:rsidR="00F26FB0">
        <w:t>, such as a raster grid,</w:t>
      </w:r>
      <w:r>
        <w:t xml:space="preserve"> at a </w:t>
      </w:r>
      <w:r w:rsidR="007F79C8">
        <w:t>finer</w:t>
      </w:r>
      <w:r>
        <w:t xml:space="preserve"> level of spatial resolution. There is considerable interest in the process across both academic literature and in policy, particularly applied to estimating </w:t>
      </w:r>
      <w:r w:rsidR="006B7FA5">
        <w:t xml:space="preserve">resident </w:t>
      </w:r>
      <w:r>
        <w:t xml:space="preserve">population at fine spatial scales, as this has important implications for service planning and delivery </w:t>
      </w:r>
      <w:r w:rsidR="00C42655">
        <w:fldChar w:fldCharType="begin"/>
      </w:r>
      <w:r w:rsidR="00F544E9">
        <w:instrText xml:space="preserve"> ADDIN ZOTERO_ITEM CSL_CITATION {"citationID":"w1BHYWUT","properties":{"formattedCitation":"(Deichmann, 1996)","plainCitation":"(Deichmann, 1996)","noteIndex":0},"citationItems":[{"id":3158,"uris":["http://zotero.org/users/10222370/items/DYFAM2Q6"],"itemData":{"id":3158,"type":"report","abstract":"The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schema":"https://github.com/citation-style-language/schema/raw/master/csl-citation.json"} </w:instrText>
      </w:r>
      <w:r w:rsidR="00C42655">
        <w:fldChar w:fldCharType="separate"/>
      </w:r>
      <w:r w:rsidR="00C42655" w:rsidRPr="00C42655">
        <w:rPr>
          <w:rFonts w:ascii="Arial" w:hAnsi="Arial" w:cs="Arial"/>
        </w:rPr>
        <w:t>(Deichmann, 1996)</w:t>
      </w:r>
      <w:r w:rsidR="00C42655">
        <w:fldChar w:fldCharType="end"/>
      </w:r>
      <w:r w:rsidR="00275FD9">
        <w:t xml:space="preserve">, disaster </w:t>
      </w:r>
      <w:r w:rsidR="00C42655">
        <w:t xml:space="preserve">preparation and </w:t>
      </w:r>
      <w:r w:rsidR="00275FD9">
        <w:t xml:space="preserve">response </w:t>
      </w:r>
      <w:r w:rsidR="00275FD9">
        <w:fldChar w:fldCharType="begin"/>
      </w:r>
      <w:r w:rsidR="00275FD9">
        <w:instrText xml:space="preserve"> ADDIN ZOTERO_ITEM CSL_CITATION {"citationID":"dP6EM7xt","properties":{"formattedCitation":"(Schneiderbauer and Ehrlich, 2005)","plainCitation":"(Schneiderbauer and Ehrlich, 2005)","noteIndex":0},"citationItems":[{"id":3157,"uris":["http://zotero.org/users/10222370/items/IYRN56CU"],"itemData":{"id":3157,"type":"chapter","abstract":"This paper tackles the need of enhanced population data for disaster management and aid delivery studies in developing countries. It analyses the usefulness of a set of spatial data layers, including medium resolution satellite imagery, for population density estimations in rural Zimbabwe. The exercise conducted on a 185 × 185km area at a grid cell size of 150m allowed us to develop a methodology that can be extended to the whole of Zimbabwe.","container-title":"Geo-information for Disaster Management","event-place":"Berlin, Heidelberg","ISBN":"978-3-540-27468-1","language":"en","note":"DOI: 10.1007/3-540-27468-5_64","page":"901-921","publisher":"Springer","publisher-place":"Berlin, Heidelberg","source":"Springer Link","title":"Population Density Estimations for Disaster Management: Case Study Rural Zimbabwe","title-short":"Population Density Estimations for Disaster Management","URL":"https://doi.org/10.1007/3-540-27468-5_64","author":[{"family":"Schneiderbauer","given":"Stefan"},{"family":"Ehrlich","given":"Daniele"}],"editor":[{"family":"Oosterom","given":"Peter","non-dropping-particle":"van"},{"family":"Zlatanova","given":"Siyka"},{"family":"Fendel","given":"Elfriede M."}],"accessed":{"date-parts":[["2023",2,28]]},"issued":{"date-parts":[["2005"]]},"citation-key":"schneiderbauerPopulationDensityEstimations2005"}}],"schema":"https://github.com/citation-style-language/schema/raw/master/csl-citation.json"} </w:instrText>
      </w:r>
      <w:r w:rsidR="00275FD9">
        <w:fldChar w:fldCharType="separate"/>
      </w:r>
      <w:r w:rsidR="00275FD9" w:rsidRPr="00275FD9">
        <w:rPr>
          <w:rFonts w:ascii="Arial" w:hAnsi="Arial" w:cs="Arial"/>
        </w:rPr>
        <w:t>(Schneiderbauer and Ehrlich, 2005)</w:t>
      </w:r>
      <w:r w:rsidR="00275FD9">
        <w:fldChar w:fldCharType="end"/>
      </w:r>
      <w:r w:rsidR="00275FD9">
        <w:t>,</w:t>
      </w:r>
      <w:r w:rsidR="007F79C8">
        <w:t xml:space="preserve"> monitoring international development goals</w:t>
      </w:r>
      <w:r w:rsidR="00EA782F">
        <w:t xml:space="preserve"> </w:t>
      </w:r>
      <w:r w:rsidR="00EA782F">
        <w:fldChar w:fldCharType="begin"/>
      </w:r>
      <w:r w:rsidR="00693132">
        <w:instrText xml:space="preserve"> ADDIN ZOTERO_ITEM CSL_CITATION {"citationID":"Eaml9bNV","properties":{"formattedCitation":"(Tuholske {\\i{}et al.}, 2021; United Nations, 2022)","plainCitation":"(Tuholske et al., 2021; United Nations, 2022)","noteIndex":0},"citationItems":[{"id":6016,"uris":["http://zotero.org/users/10222370/items/V6B82FMR"],"itemData":{"id":6016,"type":"article-journal","abstract":"Achieving the seventeen United Nations Sustainable Development Goals (SDGs) requires accurate, consistent, and accessible population data. Yet many low- and middle-income countries lack reliable or recent census data at the sufficiently fine spatial scales needed to monitor SDG progress. While the increasing abundance of Earth observation-derived gridded population products provides analysis-ready population estimates, end users lack clear use criteria to track SDGs indicators. In fact, recent comparisons of gridded population products identify wide variation across gridded population products. Here we present three case studies to illuminate how gridded population datasets compare in measuring and monitoring SDGs to advance the “fitness for use” guidance. Our focus is on SDG 11.5, which aims to reduce the number of people impacted by disasters. We use five gridded population datasets to measure and map hazard exposure for three case studies: the 2015 earthquake in Nepal; Cyclone Idai in Mozambique, Malawi, and Zimbabwe (MMZ) in 2019; and flash flood susceptibility in Ecuador. First, we map and quantify geographic patterns of agreement/disagreement across gridded population products for Nepal, MMZ, and Ecuador, including delineating urban and rural populations estimates. Second, we quantify the populations exposed to each hazard. Across hazards and geographic contexts, there were marked differences in population estimates across the gridded population datasets. As such, it is key that researchers, practitioners, and end users utilize multiple gridded population datasets—an ensemble approach—to capture uncertainty and/or provide range estimates when using gridded population products to track SDG indicators. To this end, we made available code and globally comprehensive datasets that allows for the intercomparison of gridded population products.","container-title":"Sustainability","DOI":"10.3390/su13137329","ISSN":"2071-1050","issue":"13","language":"en","license":"http://creativecommons.org/licenses/by/3.0/","note":"number: 13\npublisher: Multidisciplinary Digital Publishing Institute","page":"7329","source":"www.mdpi.com","title":"Implications for Tracking SDG Indicator Metrics with Gridded Population Data","volume":"13","author":[{"family":"Tuholske","given":"Cascade"},{"family":"Gaughan","given":"Andrea E."},{"family":"Sorichetta","given":"Alessandro"},{"family":"Sherbinin","given":"Alex","non-dropping-particle":"de"},{"family":"Bucherie","given":"Agathe"},{"family":"Hultquist","given":"Carolynne"},{"family":"Stevens","given":"Forrest"},{"family":"Kruczkiewicz","given":"Andrew"},{"family":"Huyck","given":"Charles"},{"family":"Yetman","given":"Greg"}],"issued":{"date-parts":[["2021",1]]},"citation-key":"tuholskeImplicationsTrackingSDG2021"}},{"id":3093,"uris":["http://zotero.org/users/10222370/items/FQF88TT7"],"itemData":{"id":3093,"type":"report","event-place":"New York, NY","publisher":"United Nations","publisher-place":"New York, NY","title":"The Sustainable Development Goals Report 2022","URL":"https://unstats.un.org/sdgs/report/2022/","author":[{"literal":"United Nations"}],"issued":{"date-parts":[["2022"]]},"citation-key":"unitednationsSustainableDevelopmentGoals2022"}}],"schema":"https://github.com/citation-style-language/schema/raw/master/csl-citation.json"} </w:instrText>
      </w:r>
      <w:r w:rsidR="00EA782F">
        <w:fldChar w:fldCharType="separate"/>
      </w:r>
      <w:r w:rsidR="00693132" w:rsidRPr="00693132">
        <w:rPr>
          <w:rFonts w:ascii="Arial" w:hAnsi="Arial" w:cs="Arial"/>
          <w:szCs w:val="24"/>
        </w:rPr>
        <w:t xml:space="preserve">(Tuholske </w:t>
      </w:r>
      <w:r w:rsidR="00693132" w:rsidRPr="00693132">
        <w:rPr>
          <w:rFonts w:ascii="Arial" w:hAnsi="Arial" w:cs="Arial"/>
          <w:i/>
          <w:iCs/>
          <w:szCs w:val="24"/>
        </w:rPr>
        <w:t>et al.</w:t>
      </w:r>
      <w:r w:rsidR="00693132" w:rsidRPr="00693132">
        <w:rPr>
          <w:rFonts w:ascii="Arial" w:hAnsi="Arial" w:cs="Arial"/>
          <w:szCs w:val="24"/>
        </w:rPr>
        <w:t>, 2021; United Nations, 2022)</w:t>
      </w:r>
      <w:r w:rsidR="00EA782F">
        <w:fldChar w:fldCharType="end"/>
      </w:r>
      <w:r w:rsidR="00275FD9">
        <w:t xml:space="preserve"> and </w:t>
      </w:r>
      <w:r w:rsidR="007F79C8">
        <w:t xml:space="preserve">the implementation of </w:t>
      </w:r>
      <w:r w:rsidR="00275FD9">
        <w:t xml:space="preserve">public health interventions </w:t>
      </w:r>
      <w:r w:rsidR="00C42655">
        <w:fldChar w:fldCharType="begin"/>
      </w:r>
      <w:r w:rsidR="00693132">
        <w:instrText xml:space="preserve"> ADDIN ZOTERO_ITEM CSL_CITATION {"citationID":"oaTMtgKx","properties":{"formattedCitation":"(Viel and Tran, 2009; Tatem, 2022)","plainCitation":"(Viel and Tran, 2009; Tatem, 2022)","noteIndex":0},"citationItems":[{"id":5862,"uris":["http://zotero.org/users/10222370/items/G8AJW9QK"],"itemData":{"id":5862,"type":"article-journal","abstract":"Background: There is a need for alternative approaches to obtain population denominators when census information is unavailable, unreliable, or not available at the appropriate spatial resolution. The aim of this study is to develop an exportable population model, based on a single satellite-derived indicator, for estimating fine-scale population data and characterizing high-incidence areas in an urbanized area. Methods: A Landsat 7 enhanced thematic mapper plus image was processed to generate population density indices at the block and block-group levels, using both an unsupervised pixel-based and a supervised classification. Spatial disaggregation was used to calculate population estimates, distributing the total population of the city of Besançon (France) into census areas by means of their respective population density indices. Accuracy assessment was performed through comparisons with census counts. Results: At the block-group level, the simplest model produced relatively accurate and reliable population estimates within the range of observed counts. A strong agreement was found between observed and estimated incidence rates for non-Hodgkin lymphoma (intraclass correlation coefficient [ICC] = 0.73), but not for female breast cancer (ICC = 0.40). Withdrawing the sprawled block groups improved the agreements considerably (ICC = 0.84 and 0.71, respectively). Conclusions: This apportioning procedure offers a way to obtain estimated population sizes (or at least densities) for areas with no accurate census, but does not substitute for censuses where good census data exist. Because it is rapid, relatively cheap, and computationally easy, it should be of special interest to epidemiologists, environmental scientists, and public health decision makers.","container-title":"Epidemiology","ISSN":"1044-3983","issue":"2","note":"publisher: Lippincott Williams &amp; Wilkins","page":"214-222","source":"JSTOR","title":"Estimating Denominators: Satellite-Based Population Estimates at a Fine Spatial Resolution in a European Urban Area","title-short":"Estimating Denominators","volume":"20","author":[{"family":"Viel","given":"Jean-François"},{"family":"Tran","given":"Annelise"}],"issued":{"date-parts":[["2009"]]},"citation-key":"vielEstimatingDenominatorsSatelliteBased2009"}},{"id":6014,"uris":["http://zotero.org/users/10222370/items/BS7GE94N"],"itemData":{"id":6014,"type":"article-journal","abstract":"The Covid-19 pandemic has highlighted the value of strong surveillance systems in supporting our abilities to respond rapidly and effectively in mitigating the impacts of infectious diseases. A cornerstone of such systems is basic subnational scale data on populations and their demographics, which enable the scale of outbreaks to be assessed, risk to specific groups to be determined and appropriate interventions to be designed. Ongoing weaknesses and gaps in such data have however been highlighted by the pandemic. These can include outdated or inaccurate census data and a lack of administrative and registry systems to update numbers, particularly in low and middle income settings. Efforts to design and implement globally consistent geospatial modelling methods for the production of small area demographic data that can be flexibly integrated into health-focussed surveillance and information systems have been made, but these often remain based on outdated population data or uncertain projections. In recent years, efforts have been made to capitalise on advances in computing power, satellite imagery and new forms of digital data to construct methods for estimating small area population distributions across national and regional scales in the absence of full enumeration. These are starting to be used to complement more traditional data collection approaches, especially in the delivery of health interventions, but barriers remain to their widespread adoption and use in disease surveillance and response. Here an overview of these approaches is presented, together with discussion of future directions and needs.","container-title":"Epidemics","DOI":"10.1016/j.epidem.2022.100597","ISSN":"1755-4365","journalAbbreviation":"Epidemics","language":"en","page":"100597","source":"ScienceDirect","title":"Small area population denominators for improved disease surveillance and response","volume":"40","author":[{"family":"Tatem","given":"A. J."}],"issued":{"date-parts":[["2022",9,1]]},"citation-key":"tatemSmallAreaPopulation2022"}}],"schema":"https://github.com/citation-style-language/schema/raw/master/csl-citation.json"} </w:instrText>
      </w:r>
      <w:r w:rsidR="00C42655">
        <w:fldChar w:fldCharType="separate"/>
      </w:r>
      <w:r w:rsidR="00693132" w:rsidRPr="00693132">
        <w:rPr>
          <w:rFonts w:ascii="Arial" w:hAnsi="Arial" w:cs="Arial"/>
        </w:rPr>
        <w:t>(Viel and Tran, 2009; Tatem, 2022)</w:t>
      </w:r>
      <w:r w:rsidR="00C42655">
        <w:fldChar w:fldCharType="end"/>
      </w:r>
      <w:r w:rsidR="00275FD9">
        <w:t>, among others</w:t>
      </w:r>
      <w:r>
        <w:t xml:space="preserve">. </w:t>
      </w:r>
    </w:p>
    <w:p w14:paraId="2C745C1C" w14:textId="419B2546" w:rsidR="00F92E1F" w:rsidRDefault="00F544E9" w:rsidP="00C61E47">
      <w:r>
        <w:t xml:space="preserve">On a global scale, </w:t>
      </w:r>
      <w:r w:rsidR="00EA782F">
        <w:t xml:space="preserve">the </w:t>
      </w:r>
      <w:r>
        <w:t xml:space="preserve">spatial disaggregation of administrative census data has been used to develop world gridded population estimates, providing regularly sized comparable population estimates across regions. </w:t>
      </w:r>
      <w:r w:rsidR="008071D3">
        <w:t>Early iterations</w:t>
      </w:r>
      <w:r>
        <w:t xml:space="preserve"> of this,</w:t>
      </w:r>
      <w:r w:rsidR="008071D3">
        <w:t xml:space="preserve"> such as</w:t>
      </w:r>
      <w:r>
        <w:t xml:space="preserve"> the Gridded Population of the World (GPW) version 1 </w:t>
      </w:r>
      <w:r>
        <w:fldChar w:fldCharType="begin"/>
      </w:r>
      <w:r>
        <w:instrText xml:space="preserve"> ADDIN ZOTERO_ITEM CSL_CITATION {"citationID":"mxRbfqR5","properties":{"formattedCitation":"(Tobler {\\i{}et al.}, 1997)","plainCitation":"(Tobler et al., 1997)","noteIndex":0},"citationItems":[{"id":5894,"uris":["http://zotero.org/users/10222370/items/DRIMW2QJ"],"itemData":{"id":5894,"type":"article-journal","abstract":"We report on a project that converted subnational population data to a raster of cells on the earth. We note that studies using satellites as collection devices yield results indexed by latitude and longitude. Thus it makes sense to assemble the terrestrial arrangement of people in a compatible manner. This alternative is explored here, using latitude/longitude quadrilaterals as bins for population information. This format also has considerable advantages for analytical studies. Ways of achieving the objective include, among others, simple centroid sorts, interpolation, or gridding of polygons. The results to date of putting world boundary coordinates together with estimates of the number of people are described. The estimated 1994 population of 219 countries, subdivided into 19,032 polygons, has been assigned to over six million five minute by five minute quadrilaterals covering the world. These results are available over the Internet. The grid extends from latitude 57°S to 72°N, and covers 360° of longitude. Just under 31% of the (1548 by 4320) grid cells are populated. The number of people in these countries is estimated to be 5.6 billion, spread over 132 million km2 of land. Extensions needed include continuous updating, additional social variables, improved interpolation methods, correlation with global change studies, and more detailed information for some parts of the world. © 1997 John Wiley &amp; Sons, Ltd.","container-title":"International Journal of Population Geography","DOI":"10.1002/(SICI)1099-1220(199709)3:3&lt;203::AID-IJPG68&gt;3.0.CO;2-C","ISSN":"1099-1220","issue":"3","language":"en","license":"Copyright © 1997 John Wiley &amp; Sons, Ltd.","note":"_eprint: https://onlinelibrary.wiley.com/doi/pdf/10.1002/%28SICI%291099-1220%28199709%293%3A3%3C203%3A%3AAID-IJPG68%3E3.0.CO%3B2-C","page":"203-225","source":"Wiley Online Library","title":"World population in a grid of spherical quadrilaterals","volume":"3","author":[{"family":"Tobler","given":"Waldo"},{"family":"Deichmann","given":"Uwe"},{"family":"Gottsegen","given":"Jon"},{"family":"Maloy","given":"Kelly"}],"issued":{"date-parts":[["1997"]]},"citation-key":"toblerWorldPopulationGrid1997"}}],"schema":"https://github.com/citation-style-language/schema/raw/master/csl-citation.json"} </w:instrText>
      </w:r>
      <w:r>
        <w:fldChar w:fldCharType="separate"/>
      </w:r>
      <w:r w:rsidRPr="00F544E9">
        <w:rPr>
          <w:rFonts w:ascii="Arial" w:hAnsi="Arial" w:cs="Arial"/>
          <w:szCs w:val="24"/>
        </w:rPr>
        <w:t xml:space="preserve">(Tobler </w:t>
      </w:r>
      <w:r w:rsidRPr="00F544E9">
        <w:rPr>
          <w:rFonts w:ascii="Arial" w:hAnsi="Arial" w:cs="Arial"/>
          <w:i/>
          <w:iCs/>
          <w:szCs w:val="24"/>
        </w:rPr>
        <w:t>et al.</w:t>
      </w:r>
      <w:r w:rsidRPr="00F544E9">
        <w:rPr>
          <w:rFonts w:ascii="Arial" w:hAnsi="Arial" w:cs="Arial"/>
          <w:szCs w:val="24"/>
        </w:rPr>
        <w:t>, 1997)</w:t>
      </w:r>
      <w:r>
        <w:fldChar w:fldCharType="end"/>
      </w:r>
      <w:r w:rsidR="0047502D">
        <w:t>, ha</w:t>
      </w:r>
      <w:r w:rsidR="008071D3">
        <w:t>ve</w:t>
      </w:r>
      <w:r w:rsidR="0047502D">
        <w:t xml:space="preserve"> </w:t>
      </w:r>
      <w:r w:rsidR="008071D3">
        <w:t>inspired</w:t>
      </w:r>
      <w:r w:rsidR="0047502D">
        <w:t xml:space="preserve"> a variety of contemporary global grid models, each utilising a specialised methodology and with particular strengths and limitations</w:t>
      </w:r>
      <w:r w:rsidR="00EA782F">
        <w:t xml:space="preserve">, bolstered by advances in computational power and the availability of high quality census and </w:t>
      </w:r>
      <w:r w:rsidR="00EA782F">
        <w:lastRenderedPageBreak/>
        <w:t xml:space="preserve">earth observation data </w:t>
      </w:r>
      <w:r w:rsidR="00EA782F">
        <w:fldChar w:fldCharType="begin"/>
      </w:r>
      <w:r w:rsidR="00EA782F">
        <w:instrText xml:space="preserve"> ADDIN ZOTERO_ITEM CSL_CITATION {"citationID":"RwmL0fde","properties":{"formattedCitation":"(Wardrop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EA782F">
        <w:fldChar w:fldCharType="separate"/>
      </w:r>
      <w:r w:rsidR="00EA782F" w:rsidRPr="00EA782F">
        <w:rPr>
          <w:rFonts w:ascii="Arial" w:hAnsi="Arial" w:cs="Arial"/>
          <w:szCs w:val="24"/>
        </w:rPr>
        <w:t xml:space="preserve">(Wardrop </w:t>
      </w:r>
      <w:r w:rsidR="00EA782F" w:rsidRPr="00EA782F">
        <w:rPr>
          <w:rFonts w:ascii="Arial" w:hAnsi="Arial" w:cs="Arial"/>
          <w:i/>
          <w:iCs/>
          <w:szCs w:val="24"/>
        </w:rPr>
        <w:t>et al.</w:t>
      </w:r>
      <w:r w:rsidR="00EA782F" w:rsidRPr="00EA782F">
        <w:rPr>
          <w:rFonts w:ascii="Arial" w:hAnsi="Arial" w:cs="Arial"/>
          <w:szCs w:val="24"/>
        </w:rPr>
        <w:t>, 2018)</w:t>
      </w:r>
      <w:r w:rsidR="00EA782F">
        <w:fldChar w:fldCharType="end"/>
      </w:r>
      <w:r w:rsidR="00EA782F">
        <w:t>.</w:t>
      </w:r>
      <w:r w:rsidR="0047502D">
        <w:t xml:space="preserve"> </w:t>
      </w:r>
      <w:r w:rsidR="00967305">
        <w:t xml:space="preserve">Table 1 provides a summary of current global grid models and their key characteristics. </w:t>
      </w:r>
    </w:p>
    <w:p w14:paraId="79C39997" w14:textId="6108EB79" w:rsidR="00FB3596" w:rsidRDefault="00FB3596" w:rsidP="00FB3596">
      <w:pPr>
        <w:pStyle w:val="Caption"/>
        <w:keepNext/>
      </w:pPr>
      <w:r>
        <w:t xml:space="preserve">Table </w:t>
      </w:r>
      <w:fldSimple w:instr=" SEQ Table \* ARABIC ">
        <w:r>
          <w:rPr>
            <w:noProof/>
          </w:rPr>
          <w:t>1</w:t>
        </w:r>
      </w:fldSimple>
      <w:r>
        <w:t>: Selected World Population Grid Datasets</w:t>
      </w:r>
      <w:r w:rsidR="009C1B12">
        <w:t xml:space="preserve">, adapted from Leyk et al. </w:t>
      </w:r>
      <w:r w:rsidR="009C1B12">
        <w:fldChar w:fldCharType="begin"/>
      </w:r>
      <w:r w:rsidR="009C1B12">
        <w:instrText xml:space="preserve"> ADDIN ZOTERO_ITEM CSL_CITATION {"citationID":"3wip2IEN","properties":{"formattedCitation":"(2019)","plainCitation":"(2019)","noteIndex":0},"citationItems":[{"id":5814,"uris":["http://zotero.org/users/10222370/items/AYHVY3RC"],"itemData":{"id":5814,"type":"article-journal","abstract":"Population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J."},{"family":"Pesaresi","given":"Martino"}],"issued":{"date-parts":[["2019",9,11]]},"citation-key":"leykSpatialAllocationPopulation2019"},"label":"page","suppress-author":true}],"schema":"https://github.com/citation-style-language/schema/raw/master/csl-citation.json"} </w:instrText>
      </w:r>
      <w:r w:rsidR="009C1B12">
        <w:fldChar w:fldCharType="separate"/>
      </w:r>
      <w:r w:rsidR="009C1B12" w:rsidRPr="009C1B12">
        <w:rPr>
          <w:rFonts w:ascii="Arial" w:hAnsi="Arial" w:cs="Arial"/>
        </w:rPr>
        <w:t>(2019)</w:t>
      </w:r>
      <w:r w:rsidR="009C1B12">
        <w:fldChar w:fldCharType="end"/>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27"/>
        <w:gridCol w:w="1419"/>
        <w:gridCol w:w="1274"/>
        <w:gridCol w:w="1276"/>
        <w:gridCol w:w="2930"/>
      </w:tblGrid>
      <w:tr w:rsidR="00785ACB" w14:paraId="02C08376" w14:textId="77777777" w:rsidTr="00785ACB">
        <w:tc>
          <w:tcPr>
            <w:tcW w:w="1178" w:type="pct"/>
            <w:tcBorders>
              <w:top w:val="single" w:sz="8" w:space="0" w:color="auto"/>
              <w:bottom w:val="single" w:sz="8" w:space="0" w:color="auto"/>
            </w:tcBorders>
          </w:tcPr>
          <w:p w14:paraId="3CAC9039" w14:textId="44534046" w:rsidR="00FB3596" w:rsidRPr="00FB3596" w:rsidRDefault="00FB3596" w:rsidP="00FB3596">
            <w:pPr>
              <w:pStyle w:val="TableText"/>
              <w:rPr>
                <w:b/>
                <w:bCs/>
              </w:rPr>
            </w:pPr>
            <w:r w:rsidRPr="00FB3596">
              <w:rPr>
                <w:b/>
                <w:bCs/>
              </w:rPr>
              <w:t>Dataset</w:t>
            </w:r>
          </w:p>
        </w:tc>
        <w:tc>
          <w:tcPr>
            <w:tcW w:w="786" w:type="pct"/>
            <w:tcBorders>
              <w:top w:val="single" w:sz="8" w:space="0" w:color="auto"/>
              <w:bottom w:val="single" w:sz="8" w:space="0" w:color="auto"/>
            </w:tcBorders>
          </w:tcPr>
          <w:p w14:paraId="4325A1E4" w14:textId="15D2C3D6" w:rsidR="00FB3596" w:rsidRPr="00FB3596" w:rsidRDefault="00FB3596" w:rsidP="00FB3596">
            <w:pPr>
              <w:pStyle w:val="TableText"/>
              <w:rPr>
                <w:b/>
                <w:bCs/>
              </w:rPr>
            </w:pPr>
            <w:r w:rsidRPr="00FB3596">
              <w:rPr>
                <w:b/>
                <w:bCs/>
              </w:rPr>
              <w:t>Source</w:t>
            </w:r>
          </w:p>
        </w:tc>
        <w:tc>
          <w:tcPr>
            <w:tcW w:w="706" w:type="pct"/>
            <w:tcBorders>
              <w:top w:val="single" w:sz="8" w:space="0" w:color="auto"/>
              <w:bottom w:val="single" w:sz="8" w:space="0" w:color="auto"/>
            </w:tcBorders>
          </w:tcPr>
          <w:p w14:paraId="15C070BC" w14:textId="55882E1A" w:rsidR="00FB3596" w:rsidRPr="00FB3596" w:rsidRDefault="00FB3596" w:rsidP="00FB3596">
            <w:pPr>
              <w:pStyle w:val="TableText"/>
              <w:rPr>
                <w:b/>
                <w:bCs/>
              </w:rPr>
            </w:pPr>
            <w:r w:rsidRPr="00FB3596">
              <w:rPr>
                <w:b/>
                <w:bCs/>
              </w:rPr>
              <w:t>Method</w:t>
            </w:r>
          </w:p>
        </w:tc>
        <w:tc>
          <w:tcPr>
            <w:tcW w:w="707" w:type="pct"/>
            <w:tcBorders>
              <w:top w:val="single" w:sz="8" w:space="0" w:color="auto"/>
              <w:bottom w:val="single" w:sz="8" w:space="0" w:color="auto"/>
            </w:tcBorders>
          </w:tcPr>
          <w:p w14:paraId="12B1AC06" w14:textId="65501AAF" w:rsidR="00FB3596" w:rsidRPr="00FB3596" w:rsidRDefault="00FB3596" w:rsidP="00FB3596">
            <w:pPr>
              <w:pStyle w:val="TableText"/>
              <w:rPr>
                <w:b/>
                <w:bCs/>
              </w:rPr>
            </w:pPr>
            <w:r w:rsidRPr="00FB3596">
              <w:rPr>
                <w:b/>
                <w:bCs/>
              </w:rPr>
              <w:t>Spatial Resolution</w:t>
            </w:r>
          </w:p>
        </w:tc>
        <w:tc>
          <w:tcPr>
            <w:tcW w:w="1623" w:type="pct"/>
            <w:tcBorders>
              <w:top w:val="single" w:sz="8" w:space="0" w:color="auto"/>
              <w:bottom w:val="single" w:sz="8" w:space="0" w:color="auto"/>
            </w:tcBorders>
          </w:tcPr>
          <w:p w14:paraId="22CF8E1E" w14:textId="69657879" w:rsidR="00FB3596" w:rsidRPr="00FB3596" w:rsidRDefault="00FB3596" w:rsidP="00FB3596">
            <w:pPr>
              <w:pStyle w:val="TableText"/>
              <w:rPr>
                <w:b/>
                <w:bCs/>
              </w:rPr>
            </w:pPr>
            <w:r w:rsidRPr="00FB3596">
              <w:rPr>
                <w:b/>
                <w:bCs/>
              </w:rPr>
              <w:t>Ancillary data layers</w:t>
            </w:r>
          </w:p>
        </w:tc>
      </w:tr>
      <w:tr w:rsidR="00785ACB" w14:paraId="07AB5C10" w14:textId="77777777" w:rsidTr="00785ACB">
        <w:tc>
          <w:tcPr>
            <w:tcW w:w="1178" w:type="pct"/>
            <w:tcBorders>
              <w:top w:val="single" w:sz="8" w:space="0" w:color="auto"/>
            </w:tcBorders>
          </w:tcPr>
          <w:p w14:paraId="2E7FFF0A" w14:textId="396BEBC6" w:rsidR="00FB3596" w:rsidRDefault="00FB3596" w:rsidP="009C1B12">
            <w:pPr>
              <w:pStyle w:val="TableText"/>
            </w:pPr>
            <w:r>
              <w:t>Gridded Population of the World (GPW)</w:t>
            </w:r>
          </w:p>
        </w:tc>
        <w:tc>
          <w:tcPr>
            <w:tcW w:w="786" w:type="pct"/>
            <w:tcBorders>
              <w:top w:val="single" w:sz="8" w:space="0" w:color="auto"/>
            </w:tcBorders>
          </w:tcPr>
          <w:p w14:paraId="7F67ECD0" w14:textId="46971525" w:rsidR="00FB3596" w:rsidRPr="009C1B12" w:rsidRDefault="00FB3596" w:rsidP="009C1B12">
            <w:pPr>
              <w:pStyle w:val="TableText"/>
              <w:rPr>
                <w:vertAlign w:val="superscript"/>
              </w:rPr>
            </w:pPr>
            <w:proofErr w:type="spellStart"/>
            <w:r>
              <w:t>CIESIN</w:t>
            </w:r>
            <w:r w:rsidR="009C1B12">
              <w:rPr>
                <w:vertAlign w:val="superscript"/>
              </w:rPr>
              <w:t>a</w:t>
            </w:r>
            <w:proofErr w:type="spellEnd"/>
          </w:p>
        </w:tc>
        <w:tc>
          <w:tcPr>
            <w:tcW w:w="706" w:type="pct"/>
            <w:tcBorders>
              <w:top w:val="single" w:sz="8" w:space="0" w:color="auto"/>
            </w:tcBorders>
          </w:tcPr>
          <w:p w14:paraId="50F4D1A9" w14:textId="459A083F" w:rsidR="00FB3596" w:rsidRDefault="00FB3596" w:rsidP="009C1B12">
            <w:pPr>
              <w:pStyle w:val="TableText"/>
            </w:pPr>
            <w:r>
              <w:t>Areal weighting</w:t>
            </w:r>
          </w:p>
        </w:tc>
        <w:tc>
          <w:tcPr>
            <w:tcW w:w="707" w:type="pct"/>
            <w:tcBorders>
              <w:top w:val="single" w:sz="8" w:space="0" w:color="auto"/>
            </w:tcBorders>
          </w:tcPr>
          <w:p w14:paraId="5B1C2206" w14:textId="6BE1ABF1" w:rsidR="00FB3596" w:rsidRDefault="00FB3596" w:rsidP="009C1B12">
            <w:pPr>
              <w:pStyle w:val="TableText"/>
            </w:pPr>
            <w:r>
              <w:t>1km</w:t>
            </w:r>
          </w:p>
        </w:tc>
        <w:tc>
          <w:tcPr>
            <w:tcW w:w="1623" w:type="pct"/>
            <w:tcBorders>
              <w:top w:val="single" w:sz="8" w:space="0" w:color="auto"/>
            </w:tcBorders>
          </w:tcPr>
          <w:p w14:paraId="29A2769D" w14:textId="1B1B41B0" w:rsidR="00FB3596" w:rsidRDefault="009C1B12" w:rsidP="009C1B12">
            <w:pPr>
              <w:pStyle w:val="TableText"/>
            </w:pPr>
            <w:r>
              <w:t>Water bodies</w:t>
            </w:r>
          </w:p>
        </w:tc>
      </w:tr>
      <w:tr w:rsidR="00785ACB" w14:paraId="7C749E29" w14:textId="77777777" w:rsidTr="00785ACB">
        <w:tc>
          <w:tcPr>
            <w:tcW w:w="1178" w:type="pct"/>
          </w:tcPr>
          <w:p w14:paraId="53F77CD2" w14:textId="224693C2" w:rsidR="00FB3596" w:rsidRDefault="00FB3596" w:rsidP="009C1B12">
            <w:pPr>
              <w:pStyle w:val="TableText"/>
            </w:pPr>
            <w:r>
              <w:t>Global Human Settlement Layer – Population (GHS-POP)</w:t>
            </w:r>
          </w:p>
        </w:tc>
        <w:tc>
          <w:tcPr>
            <w:tcW w:w="786" w:type="pct"/>
          </w:tcPr>
          <w:p w14:paraId="587C682B" w14:textId="4BEAE097" w:rsidR="00FB3596" w:rsidRPr="009C1B12" w:rsidRDefault="00FB3596" w:rsidP="009C1B12">
            <w:pPr>
              <w:pStyle w:val="TableText"/>
              <w:rPr>
                <w:vertAlign w:val="superscript"/>
              </w:rPr>
            </w:pPr>
            <w:proofErr w:type="spellStart"/>
            <w:r>
              <w:t>JRC</w:t>
            </w:r>
            <w:r w:rsidR="009C1B12">
              <w:rPr>
                <w:vertAlign w:val="superscript"/>
              </w:rPr>
              <w:t>b</w:t>
            </w:r>
            <w:proofErr w:type="spellEnd"/>
            <w:r>
              <w:t xml:space="preserve"> and </w:t>
            </w:r>
            <w:proofErr w:type="spellStart"/>
            <w:r>
              <w:t>CIESIN</w:t>
            </w:r>
            <w:r w:rsidR="009C1B12">
              <w:rPr>
                <w:vertAlign w:val="superscript"/>
              </w:rPr>
              <w:t>a</w:t>
            </w:r>
            <w:proofErr w:type="spellEnd"/>
          </w:p>
        </w:tc>
        <w:tc>
          <w:tcPr>
            <w:tcW w:w="706" w:type="pct"/>
          </w:tcPr>
          <w:p w14:paraId="37B51855" w14:textId="3EE1F9C1" w:rsidR="00FB3596" w:rsidRDefault="00FB3596" w:rsidP="009C1B12">
            <w:pPr>
              <w:pStyle w:val="TableText"/>
            </w:pPr>
            <w:r>
              <w:t>Dasymetric</w:t>
            </w:r>
          </w:p>
        </w:tc>
        <w:tc>
          <w:tcPr>
            <w:tcW w:w="707" w:type="pct"/>
          </w:tcPr>
          <w:p w14:paraId="39733F22" w14:textId="5B3D668C" w:rsidR="00FB3596" w:rsidRDefault="00FB3596" w:rsidP="009C1B12">
            <w:pPr>
              <w:pStyle w:val="TableText"/>
            </w:pPr>
            <w:r>
              <w:t>250m</w:t>
            </w:r>
          </w:p>
        </w:tc>
        <w:tc>
          <w:tcPr>
            <w:tcW w:w="1623" w:type="pct"/>
          </w:tcPr>
          <w:p w14:paraId="4C8D2A16" w14:textId="11D1E466" w:rsidR="00FB3596" w:rsidRDefault="009C1B12" w:rsidP="009C1B12">
            <w:pPr>
              <w:pStyle w:val="TableText"/>
            </w:pPr>
            <w:r>
              <w:t>Built structures</w:t>
            </w:r>
          </w:p>
        </w:tc>
      </w:tr>
      <w:tr w:rsidR="00785ACB" w14:paraId="500E2960" w14:textId="77777777" w:rsidTr="00785ACB">
        <w:tc>
          <w:tcPr>
            <w:tcW w:w="1178" w:type="pct"/>
          </w:tcPr>
          <w:p w14:paraId="20E498D0" w14:textId="37BF9734" w:rsidR="00FB3596" w:rsidRDefault="00FB3596" w:rsidP="009C1B12">
            <w:pPr>
              <w:pStyle w:val="TableText"/>
            </w:pPr>
            <w:r>
              <w:t>WorldPop</w:t>
            </w:r>
          </w:p>
        </w:tc>
        <w:tc>
          <w:tcPr>
            <w:tcW w:w="786" w:type="pct"/>
          </w:tcPr>
          <w:p w14:paraId="7CC7183C" w14:textId="0500AE25" w:rsidR="00FB3596" w:rsidRDefault="00FB3596" w:rsidP="009C1B12">
            <w:pPr>
              <w:pStyle w:val="TableText"/>
            </w:pPr>
            <w:r>
              <w:t>University of Southampton</w:t>
            </w:r>
          </w:p>
        </w:tc>
        <w:tc>
          <w:tcPr>
            <w:tcW w:w="706" w:type="pct"/>
          </w:tcPr>
          <w:p w14:paraId="7CF9AA3B" w14:textId="4A00783E" w:rsidR="00FB3596" w:rsidRDefault="00FB3596" w:rsidP="009C1B12">
            <w:pPr>
              <w:pStyle w:val="TableText"/>
            </w:pPr>
            <w:r>
              <w:t>Statistical/ Dasymetric</w:t>
            </w:r>
          </w:p>
        </w:tc>
        <w:tc>
          <w:tcPr>
            <w:tcW w:w="707" w:type="pct"/>
          </w:tcPr>
          <w:p w14:paraId="1104A421" w14:textId="70F12E0E" w:rsidR="00FB3596" w:rsidRDefault="00FB3596" w:rsidP="009C1B12">
            <w:pPr>
              <w:pStyle w:val="TableText"/>
            </w:pPr>
            <w:r>
              <w:t>100m</w:t>
            </w:r>
            <w:r w:rsidR="00516505">
              <w:t>, 1km</w:t>
            </w:r>
          </w:p>
        </w:tc>
        <w:tc>
          <w:tcPr>
            <w:tcW w:w="1623" w:type="pct"/>
          </w:tcPr>
          <w:p w14:paraId="36004D6B" w14:textId="5F94A7FD" w:rsidR="00FB3596" w:rsidRDefault="009C1B12" w:rsidP="009C1B12">
            <w:pPr>
              <w:pStyle w:val="TableText"/>
            </w:pPr>
            <w:r>
              <w:t>Roads, Land cover, Built structures, Urban areas, Night-time lights, Infrastructure, Climate, Topography, Elevation, Water bodies</w:t>
            </w:r>
          </w:p>
        </w:tc>
      </w:tr>
      <w:tr w:rsidR="00785ACB" w14:paraId="3831CA0A" w14:textId="77777777" w:rsidTr="00785ACB">
        <w:tc>
          <w:tcPr>
            <w:tcW w:w="1178" w:type="pct"/>
          </w:tcPr>
          <w:p w14:paraId="4A5626F5" w14:textId="6136B19B" w:rsidR="00FB3596" w:rsidRDefault="00FB3596" w:rsidP="009C1B12">
            <w:pPr>
              <w:pStyle w:val="TableText"/>
            </w:pPr>
            <w:r>
              <w:t>LandScan Global</w:t>
            </w:r>
          </w:p>
        </w:tc>
        <w:tc>
          <w:tcPr>
            <w:tcW w:w="786" w:type="pct"/>
          </w:tcPr>
          <w:p w14:paraId="66217219" w14:textId="0CB6D6A7" w:rsidR="00FB3596" w:rsidRPr="009C1B12" w:rsidRDefault="00FB3596" w:rsidP="009C1B12">
            <w:pPr>
              <w:pStyle w:val="TableText"/>
              <w:rPr>
                <w:vertAlign w:val="superscript"/>
              </w:rPr>
            </w:pPr>
            <w:proofErr w:type="spellStart"/>
            <w:r>
              <w:t>ORNL</w:t>
            </w:r>
            <w:r w:rsidR="009C1B12">
              <w:rPr>
                <w:vertAlign w:val="superscript"/>
              </w:rPr>
              <w:t>c</w:t>
            </w:r>
            <w:proofErr w:type="spellEnd"/>
          </w:p>
        </w:tc>
        <w:tc>
          <w:tcPr>
            <w:tcW w:w="706" w:type="pct"/>
          </w:tcPr>
          <w:p w14:paraId="2C2314E8" w14:textId="5609DDDE" w:rsidR="00FB3596" w:rsidRDefault="00FB3596" w:rsidP="009C1B12">
            <w:pPr>
              <w:pStyle w:val="TableText"/>
            </w:pPr>
            <w:r>
              <w:t>Smart interpolation</w:t>
            </w:r>
          </w:p>
        </w:tc>
        <w:tc>
          <w:tcPr>
            <w:tcW w:w="707" w:type="pct"/>
          </w:tcPr>
          <w:p w14:paraId="58E5CA5E" w14:textId="7B408F52" w:rsidR="00FB3596" w:rsidRDefault="00FB3596" w:rsidP="009C1B12">
            <w:pPr>
              <w:pStyle w:val="TableText"/>
            </w:pPr>
            <w:r>
              <w:t>30 arcsec</w:t>
            </w:r>
          </w:p>
        </w:tc>
        <w:tc>
          <w:tcPr>
            <w:tcW w:w="1623" w:type="pct"/>
          </w:tcPr>
          <w:p w14:paraId="1D33DAE0" w14:textId="655973CE" w:rsidR="00FB3596" w:rsidRDefault="009C1B12" w:rsidP="009C1B12">
            <w:pPr>
              <w:pStyle w:val="TableText"/>
            </w:pPr>
            <w:r>
              <w:t>Roads, Land cover, Built structures, Urban areas, Infrastructure, Climate, Topography, Elevation, Water bodies</w:t>
            </w:r>
          </w:p>
        </w:tc>
      </w:tr>
      <w:tr w:rsidR="00785ACB" w14:paraId="0D81637D" w14:textId="77777777" w:rsidTr="00785ACB">
        <w:tc>
          <w:tcPr>
            <w:tcW w:w="1178" w:type="pct"/>
            <w:tcBorders>
              <w:bottom w:val="single" w:sz="8" w:space="0" w:color="auto"/>
            </w:tcBorders>
          </w:tcPr>
          <w:p w14:paraId="6920AEA8" w14:textId="0285614A" w:rsidR="00FB3596" w:rsidRDefault="00FB3596" w:rsidP="009C1B12">
            <w:pPr>
              <w:pStyle w:val="TableText"/>
            </w:pPr>
            <w:r>
              <w:t>World Population Estimate (WPE)</w:t>
            </w:r>
          </w:p>
        </w:tc>
        <w:tc>
          <w:tcPr>
            <w:tcW w:w="786" w:type="pct"/>
            <w:tcBorders>
              <w:bottom w:val="single" w:sz="8" w:space="0" w:color="auto"/>
            </w:tcBorders>
          </w:tcPr>
          <w:p w14:paraId="25D958BF" w14:textId="2400E224" w:rsidR="00FB3596" w:rsidRPr="009C1B12" w:rsidRDefault="00FB3596" w:rsidP="009C1B12">
            <w:pPr>
              <w:pStyle w:val="TableText"/>
              <w:rPr>
                <w:vertAlign w:val="superscript"/>
              </w:rPr>
            </w:pPr>
            <w:r>
              <w:t>E</w:t>
            </w:r>
            <w:r w:rsidR="009C1B12">
              <w:t>sri</w:t>
            </w:r>
          </w:p>
        </w:tc>
        <w:tc>
          <w:tcPr>
            <w:tcW w:w="706" w:type="pct"/>
            <w:tcBorders>
              <w:bottom w:val="single" w:sz="8" w:space="0" w:color="auto"/>
            </w:tcBorders>
          </w:tcPr>
          <w:p w14:paraId="1E2E5894" w14:textId="2FB3993F" w:rsidR="00FB3596" w:rsidRDefault="00FB3596" w:rsidP="009C1B12">
            <w:pPr>
              <w:pStyle w:val="TableText"/>
            </w:pPr>
            <w:r>
              <w:t>Dasymetric redistribution</w:t>
            </w:r>
          </w:p>
        </w:tc>
        <w:tc>
          <w:tcPr>
            <w:tcW w:w="707" w:type="pct"/>
            <w:tcBorders>
              <w:bottom w:val="single" w:sz="8" w:space="0" w:color="auto"/>
            </w:tcBorders>
          </w:tcPr>
          <w:p w14:paraId="7308DA4A" w14:textId="4A7FC848" w:rsidR="00FB3596" w:rsidRDefault="00FB3596" w:rsidP="009C1B12">
            <w:pPr>
              <w:pStyle w:val="TableText"/>
            </w:pPr>
            <w:r>
              <w:t>150m</w:t>
            </w:r>
          </w:p>
        </w:tc>
        <w:tc>
          <w:tcPr>
            <w:tcW w:w="1623" w:type="pct"/>
            <w:tcBorders>
              <w:bottom w:val="single" w:sz="8" w:space="0" w:color="auto"/>
            </w:tcBorders>
          </w:tcPr>
          <w:p w14:paraId="0345AF07" w14:textId="0F9C2186" w:rsidR="00FB3596" w:rsidRDefault="009C1B12" w:rsidP="009C1B12">
            <w:pPr>
              <w:pStyle w:val="TableText"/>
            </w:pPr>
            <w:r>
              <w:t>Roads, Land cover, Urban areas, Water bodies</w:t>
            </w:r>
          </w:p>
        </w:tc>
      </w:tr>
    </w:tbl>
    <w:p w14:paraId="5D0BA025" w14:textId="09728B57" w:rsidR="00967305" w:rsidRDefault="009C1B12" w:rsidP="009C1B12">
      <w:pPr>
        <w:pStyle w:val="TableNotes"/>
      </w:pPr>
      <w:r>
        <w:rPr>
          <w:vertAlign w:val="superscript"/>
        </w:rPr>
        <w:t xml:space="preserve">a </w:t>
      </w:r>
      <w:r>
        <w:t xml:space="preserve">Centre for International Earth Science Information Network; </w:t>
      </w:r>
      <w:r>
        <w:rPr>
          <w:vertAlign w:val="superscript"/>
        </w:rPr>
        <w:t>b</w:t>
      </w:r>
      <w:r>
        <w:t xml:space="preserve"> Joint Research Centre of the European Commission; </w:t>
      </w:r>
      <w:r>
        <w:rPr>
          <w:vertAlign w:val="superscript"/>
        </w:rPr>
        <w:t>c</w:t>
      </w:r>
      <w:r>
        <w:t xml:space="preserve"> Oak Ridge National Laboratory</w:t>
      </w:r>
      <w:r w:rsidR="00785ACB">
        <w:t>.</w:t>
      </w:r>
    </w:p>
    <w:p w14:paraId="00916707" w14:textId="423E120B" w:rsidR="008071D3" w:rsidRDefault="002E6AB9" w:rsidP="00E56C6F">
      <w:r>
        <w:t>Th</w:t>
      </w:r>
      <w:r w:rsidR="007C27E8">
        <w:t xml:space="preserve">e most straightforward method of spatial disaggregation </w:t>
      </w:r>
      <w:r w:rsidR="00AC180E">
        <w:t xml:space="preserve">is </w:t>
      </w:r>
      <w:proofErr w:type="spellStart"/>
      <w:r w:rsidR="00AC180E">
        <w:t>areal</w:t>
      </w:r>
      <w:proofErr w:type="spellEnd"/>
      <w:r w:rsidR="00AC180E">
        <w:t xml:space="preserve"> weighting, where data from the source zone (such as the total population of a district) is evenly distributed across the gridded cells within it. Areal weighting benefits from low computational power and no requirement for ancillary data</w:t>
      </w:r>
      <w:r w:rsidR="008A39DC">
        <w:t xml:space="preserve">. However, this approach assumes that populations are evenly distributed across administrative regions, which is rarely the case </w:t>
      </w:r>
      <w:r w:rsidR="008A39DC">
        <w:fldChar w:fldCharType="begin"/>
      </w:r>
      <w:r w:rsidR="008A39DC">
        <w:instrText xml:space="preserve"> ADDIN ZOTERO_ITEM CSL_CITATION {"citationID":"fYkO2AFV","properties":{"formattedCitation":"(Qiu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8A39DC">
        <w:fldChar w:fldCharType="separate"/>
      </w:r>
      <w:r w:rsidR="008A39DC" w:rsidRPr="008A39DC">
        <w:rPr>
          <w:rFonts w:ascii="Arial" w:hAnsi="Arial" w:cs="Arial"/>
          <w:szCs w:val="24"/>
        </w:rPr>
        <w:t xml:space="preserve">(Qiu </w:t>
      </w:r>
      <w:r w:rsidR="008A39DC" w:rsidRPr="008A39DC">
        <w:rPr>
          <w:rFonts w:ascii="Arial" w:hAnsi="Arial" w:cs="Arial"/>
          <w:i/>
          <w:iCs/>
          <w:szCs w:val="24"/>
        </w:rPr>
        <w:t>et al.</w:t>
      </w:r>
      <w:r w:rsidR="008A39DC" w:rsidRPr="008A39DC">
        <w:rPr>
          <w:rFonts w:ascii="Arial" w:hAnsi="Arial" w:cs="Arial"/>
          <w:szCs w:val="24"/>
        </w:rPr>
        <w:t>, 2022)</w:t>
      </w:r>
      <w:r w:rsidR="008A39DC">
        <w:fldChar w:fldCharType="end"/>
      </w:r>
      <w:r w:rsidR="008A39DC">
        <w:t xml:space="preserve">, necessitating the development of more complex models which can incorporate knowledge from additional sources. </w:t>
      </w:r>
      <w:r w:rsidR="00BE1EFE">
        <w:t xml:space="preserve">A </w:t>
      </w:r>
      <w:r w:rsidR="004925BB">
        <w:t>common</w:t>
      </w:r>
      <w:r w:rsidR="00BE1EFE">
        <w:t xml:space="preserve"> approach is dasymetric mapping, which divides the area into homogenous zones based on the variable of interest </w:t>
      </w:r>
      <w:r w:rsidR="00BE1EFE">
        <w:fldChar w:fldCharType="begin"/>
      </w:r>
      <w:r w:rsidR="00BE1EFE">
        <w:instrText xml:space="preserve"> ADDIN ZOTERO_ITEM CSL_CITATION {"citationID":"87tPhfHe","properties":{"formattedCitation":"(Eicher and Brewer, 2001)","plainCitation":"(Eicher and Brewer, 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A."}],"issued":{"date-parts":[["2001",1,1]]},"citation-key":"eicherDasymetricMappingAreal2001"}}],"schema":"https://github.com/citation-style-language/schema/raw/master/csl-citation.json"} </w:instrText>
      </w:r>
      <w:r w:rsidR="00BE1EFE">
        <w:fldChar w:fldCharType="separate"/>
      </w:r>
      <w:r w:rsidR="00BE1EFE" w:rsidRPr="00BE1EFE">
        <w:rPr>
          <w:rFonts w:ascii="Arial" w:hAnsi="Arial" w:cs="Arial"/>
        </w:rPr>
        <w:t>(Eicher and Brewer, 2001)</w:t>
      </w:r>
      <w:r w:rsidR="00BE1EFE">
        <w:fldChar w:fldCharType="end"/>
      </w:r>
      <w:r w:rsidR="00BE1EFE">
        <w:t xml:space="preserve">. </w:t>
      </w:r>
      <w:r w:rsidR="005A2CCD">
        <w:t>For example, remote sensing data can be used to identify water bodies and other non-inhabitable areas within a</w:t>
      </w:r>
      <w:r w:rsidR="006B76BC">
        <w:t xml:space="preserve"> zone</w:t>
      </w:r>
      <w:r w:rsidR="003F1712">
        <w:t xml:space="preserve">, and limit these cells to a value of zero, creating a ‘mask’. Population count can then be proportionally distributed across the non-zero cells, to produce a more accurate estimate of the real spatial distribution of population. This method is referred to as binary dasymetric mapping or binary masking </w:t>
      </w:r>
      <w:r w:rsidR="003F1712">
        <w:fldChar w:fldCharType="begin"/>
      </w:r>
      <w:r w:rsidR="003F1712">
        <w:instrText xml:space="preserve"> ADDIN ZOTERO_ITEM CSL_CITATION {"citationID":"FXNTJGZ7","properties":{"formattedCitation":"(Qiu {\\i{}et al.}, 2022)","plainCitation":"(Qiu et al., 2022)","noteIndex":0},"citationItems":[{"id":5571,"uris":["http://zotero.org/users/10222370/items/MUEF93DA"],"itemData":{"id":5571,"type":"article-journal","abstract":"Rapid population growth has had a significant impact on society, economy and environment, which will challenge the achievement of the United Nations Sustainable Development Goals (SDGs). Spatially accurate and detailed population distribution data are essential for measuring the impact of population growth and tracking progress on the SDGs. However, most population data are evenly distributed within administrative units, which seriously lacks spatial details. There are scale differences between the population statistical data and geospatial data, which makes data analysis and needed research difficult. The disaggregation method is an effective way to obtain the spatial distribution of population with greater granularity. It can also transform the statistical population data from irregular administrative units into regular grids to characterize the spatial distribution of the population, and the original population count is preserved. This paper summarizes the research advances of population disaggregation in terms of methodology, ancillary data, and products and discusses the role of spatial disaggregation of population statistical data in monitoring and evaluating SDG indicators. Furthermore, future work is proposed from two perspectives: challenges with spatial disaggregation and disaggregated population as an Essential SDG Variable (ESDGV).","container-title":"International Journal of Digital Earth","DOI":"10.1080/17538947.2021.2013553","ISSN":"1753-8947","issue":"1","note":"publisher: Taylor &amp; Francis\n_eprint: https://doi.org/10.1080/17538947.2021.2013553","page":"2-29","source":"Taylor and Francis+NEJM","title":"Disaggregating population data for assessing progress of SDGs: methods and applications","title-short":"Disaggregating population data for assessing progress of SDGs","volume":"15","author":[{"family":"Qiu","given":"Yue"},{"family":"Zhao","given":"Xuesheng"},{"family":"Fan","given":"Deqin"},{"family":"Li","given":"Songnian"},{"family":"Zhao","given":"Yijing"}],"issued":{"date-parts":[["2022",12,31]]},"citation-key":"qiuDisaggregatingPopulationData2022"}}],"schema":"https://github.com/citation-style-language/schema/raw/master/csl-citation.json"} </w:instrText>
      </w:r>
      <w:r w:rsidR="003F1712">
        <w:fldChar w:fldCharType="separate"/>
      </w:r>
      <w:r w:rsidR="003F1712" w:rsidRPr="003F1712">
        <w:rPr>
          <w:rFonts w:ascii="Arial" w:hAnsi="Arial" w:cs="Arial"/>
          <w:szCs w:val="24"/>
        </w:rPr>
        <w:t xml:space="preserve">(Qiu </w:t>
      </w:r>
      <w:r w:rsidR="003F1712" w:rsidRPr="003F1712">
        <w:rPr>
          <w:rFonts w:ascii="Arial" w:hAnsi="Arial" w:cs="Arial"/>
          <w:i/>
          <w:iCs/>
          <w:szCs w:val="24"/>
        </w:rPr>
        <w:t>et al.</w:t>
      </w:r>
      <w:r w:rsidR="003F1712" w:rsidRPr="003F1712">
        <w:rPr>
          <w:rFonts w:ascii="Arial" w:hAnsi="Arial" w:cs="Arial"/>
          <w:szCs w:val="24"/>
        </w:rPr>
        <w:t>, 2022)</w:t>
      </w:r>
      <w:r w:rsidR="003F1712">
        <w:fldChar w:fldCharType="end"/>
      </w:r>
      <w:r w:rsidR="003F1712">
        <w:t xml:space="preserve">. </w:t>
      </w:r>
      <w:r w:rsidR="00774F9D">
        <w:t xml:space="preserve">WorldPop products refer to </w:t>
      </w:r>
      <w:r w:rsidR="00E56C6F">
        <w:t xml:space="preserve">variations of </w:t>
      </w:r>
      <w:r w:rsidR="00774F9D">
        <w:t xml:space="preserve">this method as </w:t>
      </w:r>
      <w:r w:rsidR="00774F9D" w:rsidRPr="00774F9D">
        <w:rPr>
          <w:i/>
          <w:iCs/>
        </w:rPr>
        <w:t>top-down constrained</w:t>
      </w:r>
      <w:r w:rsidR="00774F9D">
        <w:t xml:space="preserve">, where population is distributed only across grid cells identified as containing built settlements, as opposed to </w:t>
      </w:r>
      <w:r w:rsidR="00774F9D" w:rsidRPr="00774F9D">
        <w:rPr>
          <w:i/>
          <w:iCs/>
        </w:rPr>
        <w:t>top-down unconstrained</w:t>
      </w:r>
      <w:r w:rsidR="00774F9D">
        <w:t xml:space="preserve">, where population is distributed across all cells </w:t>
      </w:r>
      <w:r w:rsidR="00774F9D">
        <w:fldChar w:fldCharType="begin"/>
      </w:r>
      <w:r w:rsidR="00774F9D">
        <w:instrText xml:space="preserve"> ADDIN ZOTERO_ITEM CSL_CITATION {"citationID":"LLqVex5T","properties":{"formattedCitation":"(Stevens {\\i{}et al.}, 2015)","plainCitation":"(Stevens et al., 2015)","noteIndex":0},"citationItems":[{"id":5817,"uris":["http://zotero.org/users/10222370/items/XD23LUC2"],"itemData":{"id":5817,"type":"article-journal","abstract":"High resolution, contemporary data on human population distributions are vital for measuring impacts of population growth, monitoring human-environment interactions and for planning and policy development. Many methods are used to disaggregate census data and predict population densities for finer scale, gridded population data sets. We present a new semi-automated dasymetric modeling approach that incorporates detailed census and ancillary data in a flexible, “Random Forest” estimation technique. We outline the combination of widely available, remotely-sensed and geospatial data that contribute to the modeled dasymetric weights and then use the Random Forest model to generate a gridded prediction of population density at ~100 m spatial resolution. This prediction layer is then used as the weighting surface to perform dasymetric redistribution of the census counts at a country level. As a case study we compare the new algorithm and its products for three countries (Vietnam, Cambodia, and Kenya) with other common gridded population data production methodologies. We discuss the advantages of the new method and increases over the accuracy and flexibility of those previous approaches. Finally, we outline how this algorithm will be extended to provide freely-available gridded population data sets for Africa, Asia and Latin America.","container-title":"PLOS ONE","DOI":"10.1371/journal.pone.0107042","ISSN":"1932-6203","issue":"2","journalAbbreviation":"PLOS ONE","language":"en","note":"publisher: Public Library of Science","page":"e0107042","source":"PLoS Journals","title":"Disaggregating Census Data for Population Mapping Using Random Forests with Remotely-Sensed and Ancillary Data","volume":"10","author":[{"family":"Stevens","given":"Forrest R."},{"family":"Gaughan","given":"Andrea E."},{"family":"Linard","given":"Catherine"},{"family":"Tatem","given":"Andrew J."}],"issued":{"date-parts":[["2015",2,17]]},"citation-key":"stevensDisaggregatingCensusData2015"}}],"schema":"https://github.com/citation-style-language/schema/raw/master/csl-citation.json"} </w:instrText>
      </w:r>
      <w:r w:rsidR="00774F9D">
        <w:fldChar w:fldCharType="separate"/>
      </w:r>
      <w:r w:rsidR="00774F9D" w:rsidRPr="00774F9D">
        <w:rPr>
          <w:rFonts w:ascii="Arial" w:hAnsi="Arial" w:cs="Arial"/>
          <w:szCs w:val="24"/>
        </w:rPr>
        <w:t xml:space="preserve">(Stevens </w:t>
      </w:r>
      <w:r w:rsidR="00774F9D" w:rsidRPr="00774F9D">
        <w:rPr>
          <w:rFonts w:ascii="Arial" w:hAnsi="Arial" w:cs="Arial"/>
          <w:i/>
          <w:iCs/>
          <w:szCs w:val="24"/>
        </w:rPr>
        <w:t>et al.</w:t>
      </w:r>
      <w:r w:rsidR="00774F9D" w:rsidRPr="00774F9D">
        <w:rPr>
          <w:rFonts w:ascii="Arial" w:hAnsi="Arial" w:cs="Arial"/>
          <w:szCs w:val="24"/>
        </w:rPr>
        <w:t>, 2015)</w:t>
      </w:r>
      <w:r w:rsidR="00774F9D">
        <w:fldChar w:fldCharType="end"/>
      </w:r>
      <w:r w:rsidR="00774F9D">
        <w:t xml:space="preserve">. </w:t>
      </w:r>
    </w:p>
    <w:p w14:paraId="13477E5C" w14:textId="73EBAF90" w:rsidR="00B4628E" w:rsidRPr="00B4628E" w:rsidRDefault="00B4628E" w:rsidP="00E56C6F">
      <w:pPr>
        <w:rPr>
          <w:color w:val="4472C4" w:themeColor="accent1"/>
        </w:rPr>
      </w:pPr>
      <w:r>
        <w:rPr>
          <w:color w:val="4472C4" w:themeColor="accent1"/>
        </w:rPr>
        <w:t>*Add section discussing the limitations of existing applications, and findings from review papers (</w:t>
      </w:r>
      <w:proofErr w:type="gramStart"/>
      <w:r>
        <w:rPr>
          <w:color w:val="4472C4" w:themeColor="accent1"/>
        </w:rPr>
        <w:t>e.g.</w:t>
      </w:r>
      <w:proofErr w:type="gramEnd"/>
      <w:r>
        <w:rPr>
          <w:color w:val="4472C4" w:themeColor="accent1"/>
        </w:rPr>
        <w:t xml:space="preserve"> Comber 2019)</w:t>
      </w:r>
    </w:p>
    <w:p w14:paraId="77D2A7E2" w14:textId="2F57007D" w:rsidR="009325C2" w:rsidRDefault="009325C2" w:rsidP="00E56C6F">
      <w:r>
        <w:lastRenderedPageBreak/>
        <w:t xml:space="preserve">An </w:t>
      </w:r>
      <w:r w:rsidR="000B3319">
        <w:t>alternative</w:t>
      </w:r>
      <w:r>
        <w:t xml:space="preserve"> method is the incorporation of pycnophylactic interpolation, or the ‘mass-preserving’ property, which requires that the sum of pixel estimates is equal to the supplied population of the source zone or polygon </w:t>
      </w:r>
      <w:r>
        <w:fldChar w:fldCharType="begin"/>
      </w:r>
      <w:r>
        <w:instrText xml:space="preserve"> ADDIN ZOTERO_ITEM CSL_CITATION {"citationID":"YpwtwANP","properties":{"formattedCitation":"(Malone {\\i{}et al.}, 2012)","plainCitation":"(Malone et al., 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B."},{"family":"Minasny","given":"Budiman"},{"family":"Wheeler","given":"Ichsani"}],"issued":{"date-parts":[["2012",4,1]]},"citation-key":"maloneGeneralMethodDownscaling2012"}}],"schema":"https://github.com/citation-style-language/schema/raw/master/csl-citation.json"} </w:instrText>
      </w:r>
      <w:r>
        <w:fldChar w:fldCharType="separate"/>
      </w:r>
      <w:r w:rsidRPr="009325C2">
        <w:rPr>
          <w:rFonts w:ascii="Arial" w:hAnsi="Arial" w:cs="Arial"/>
          <w:szCs w:val="24"/>
        </w:rPr>
        <w:t xml:space="preserve">(Malone </w:t>
      </w:r>
      <w:r w:rsidRPr="009325C2">
        <w:rPr>
          <w:rFonts w:ascii="Arial" w:hAnsi="Arial" w:cs="Arial"/>
          <w:i/>
          <w:iCs/>
          <w:szCs w:val="24"/>
        </w:rPr>
        <w:t>et al.</w:t>
      </w:r>
      <w:r w:rsidRPr="009325C2">
        <w:rPr>
          <w:rFonts w:ascii="Arial" w:hAnsi="Arial" w:cs="Arial"/>
          <w:szCs w:val="24"/>
        </w:rPr>
        <w:t>, 2012)</w:t>
      </w:r>
      <w:r>
        <w:fldChar w:fldCharType="end"/>
      </w:r>
      <w:r>
        <w:t xml:space="preserve">. Tobler </w:t>
      </w:r>
      <w:r>
        <w:fldChar w:fldCharType="begin"/>
      </w:r>
      <w:r w:rsidR="000B3319">
        <w:instrText xml:space="preserve"> ADDIN ZOTERO_ITEM CSL_CITATION {"citationID":"H5fTrbUN","properties":{"formattedCitation":"(1979)","plainCitation":"(1979)","noteIndex":0},"citationItems":[{"id":6273,"uris":["http://zotero.org/users/10222370/items/4DQ2RWXZ"],"itemData":{"id":6273,"type":"article-journal","abstract":"Census enumerations are usually packaged in irregularly shaped geographical regions. Interior values can be interpolated for such regions, without specification of \"control points,\" by using an analogy to elliptical partial differential equations. A solution procedure is suggested, using finite difference methods with classical boundary conditions. In order to estimate densities, an additional nonnegativity condition is required. Smooth contour maps, which satisfy the volume preserving and nonnegativity constraints, illustrate the method using actual geographical data. It is suggested that the procedure may be used to convert observations from one bureaucratic partitioning of a geographical area to another.","container-title":"Journal of the American Statistical Association","DOI":"10.2307/2286968","ISSN":"0162-1459","issue":"367","note":"publisher: [American Statistical Association, Taylor &amp; Francis, Ltd.]","page":"519-530","source":"JSTOR","title":"Smooth Pycnophylactic Interpolation for Geographical Regions","volume":"74","author":[{"family":"Tobler","given":"Waldo R."}],"issued":{"date-parts":[["1979"]]},"citation-key":"toblerSmoothPycnophylacticInterpolation1979"},"label":"page","suppress-author":true}],"schema":"https://github.com/citation-style-language/schema/raw/master/csl-citation.json"} </w:instrText>
      </w:r>
      <w:r>
        <w:fldChar w:fldCharType="separate"/>
      </w:r>
      <w:r w:rsidR="000B3319" w:rsidRPr="000B3319">
        <w:rPr>
          <w:rFonts w:ascii="Arial" w:hAnsi="Arial" w:cs="Arial"/>
        </w:rPr>
        <w:t>(1979)</w:t>
      </w:r>
      <w:r>
        <w:fldChar w:fldCharType="end"/>
      </w:r>
      <w:r w:rsidR="000B3319">
        <w:t xml:space="preserve"> described the process of pycnophylactic smoothing, where the weighted average of a pixels neighbours is used to iteratively smooth the population values in grid cells whilst ensuring the mass-preserving property is met, as a method to lessen the effect of sharp changes in population density estimates at the boundaries of source zones</w:t>
      </w:r>
      <w:r w:rsidR="00474658">
        <w:t xml:space="preserve"> (figure 1)</w:t>
      </w:r>
      <w:r w:rsidR="000B3319">
        <w:t xml:space="preserve">. </w:t>
      </w:r>
      <w:r w:rsidR="00C86DF1">
        <w:t>This approach relies on the assumption of Tobler’s ‘First law of geography’, that near things are more related than things that are far apart</w:t>
      </w:r>
      <w:r w:rsidR="00CD3F46">
        <w:t xml:space="preserve"> </w:t>
      </w:r>
      <w:r w:rsidR="00CD3F46">
        <w:fldChar w:fldCharType="begin"/>
      </w:r>
      <w:r w:rsidR="00CD3F46">
        <w:instrText xml:space="preserve"> ADDIN ZOTERO_ITEM CSL_CITATION {"citationID":"5LXJzlCg","properties":{"formattedCitation":"(Tobler, 1970)","plainCitation":"(Tobler, 1970)","noteIndex":0},"citationItems":[{"id":134,"uris":["http://zotero.org/users/10222370/items/CFP7WD3X"],"itemData":{"id":134,"type":"article-journal","container-title":"Economic Geography","DOI":"10.2307/143141","ISSN":"0013-0095","note":"publisher: [Clark University, Wiley]","page":"234-240","source":"JSTOR","title":"A Computer Movie Simulating Urban Growth in the Detroit Region","volume":"46","author":[{"family":"Tobler","given":"W. R."}],"issued":{"date-parts":[["1970"]]},"citation-key":"toblerComputerMovieSimulating1970"}}],"schema":"https://github.com/citation-style-language/schema/raw/master/csl-citation.json"} </w:instrText>
      </w:r>
      <w:r w:rsidR="00CD3F46">
        <w:fldChar w:fldCharType="separate"/>
      </w:r>
      <w:r w:rsidR="00CD3F46" w:rsidRPr="00CD3F46">
        <w:rPr>
          <w:rFonts w:ascii="Arial" w:hAnsi="Arial" w:cs="Arial"/>
        </w:rPr>
        <w:t>(Tobler, 1970)</w:t>
      </w:r>
      <w:r w:rsidR="00CD3F46">
        <w:fldChar w:fldCharType="end"/>
      </w:r>
      <w:r w:rsidR="00C86DF1">
        <w:t xml:space="preserve">. </w:t>
      </w:r>
      <w:r w:rsidR="00CD3F46">
        <w:t xml:space="preserve">In most cases, </w:t>
      </w:r>
      <w:r w:rsidR="000973FE">
        <w:t xml:space="preserve">when compared directly, </w:t>
      </w:r>
      <w:r w:rsidR="00CD3F46">
        <w:t xml:space="preserve">dasymetric methods or hybrid methods combining dasymetry and pycnophylactic interpolation outperform </w:t>
      </w:r>
      <w:r w:rsidR="000973FE">
        <w:t xml:space="preserve">simple areal weighting </w:t>
      </w:r>
      <w:r w:rsidR="000973FE">
        <w:fldChar w:fldCharType="begin"/>
      </w:r>
      <w:r w:rsidR="000973FE">
        <w:instrText xml:space="preserve"> ADDIN ZOTERO_ITEM CSL_CITATION {"citationID":"gcyBKonA","properties":{"formattedCitation":"(You and Wood, 2006; Monteiro, Martins and Pires, 2018)","plainCitation":"(You and Wood, 2006; Monteiro, Martins and Pires, 2018)","noteIndex":0},"citationItems":[{"id":5509,"uris":["http://zotero.org/users/10222370/items/XLHGGWXT"],"itemData":{"id":5509,"type":"article-journal","abstract":"While agricultural production statistics are reported on a geopolitical – often national – basis we often need to know the status of production or productivity within specific sub-regions, watersheds, or agroecological zones. Such re-aggregations are typically made using expert judgments or simple area-weighting rules. We describe a new, entropy-based approach to making spatially disaggregated assessments of the distribution of crop production. Using this approach, tabular crop production statistics are blended judiciously with an array of other secondary data to assess the production of specific crops within individual ‘pixels’ – typically 25–100 square kilometers in size. The information utilized includes crop production statistics, farming system characteristics, satellite-derived land cover data, biophysical crop suitability assessments, and population density. An application is presented in which Brazilian state level production statistics are used to generate pixel level crop production data for eight crops. To validate the spatial allocation we aggregated the pixel estimates to obtain synthetic estimates of municipality level production in Brazil, and compared those estimates with actual municipality statistics. The approach produced extremely promising results. We then examined the robustness of these results compared to short-cut approaches to allocating crop production statistics and showed that, while computationally intensive, the cross-entropy method does provide more reliable estimates of crop production patterns.","container-title":"Agricultural Systems","DOI":"10.1016/j.agsy.2006.01.008","ISSN":"0308-521X","issue":"1","journalAbbreviation":"Agricultural Systems","language":"en","page":"329-347","source":"ScienceDirect","title":"An entropy approach to spatial disaggregation of agricultural production","volume":"90","author":[{"family":"You","given":"Liangzhi"},{"family":"Wood","given":"Stanley"}],"issued":{"date-parts":[["2006",10,1]]},"citation-key":"youEntropyApproachSpatial2006"}},{"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0973FE">
        <w:fldChar w:fldCharType="separate"/>
      </w:r>
      <w:r w:rsidR="000973FE" w:rsidRPr="000973FE">
        <w:rPr>
          <w:rFonts w:ascii="Arial" w:hAnsi="Arial" w:cs="Arial"/>
        </w:rPr>
        <w:t>(You and Wood, 2006; Monteiro, Martins and Pires, 2018)</w:t>
      </w:r>
      <w:r w:rsidR="000973FE">
        <w:fldChar w:fldCharType="end"/>
      </w:r>
      <w:r w:rsidR="000973FE">
        <w:t>.</w:t>
      </w:r>
    </w:p>
    <w:p w14:paraId="6E3D93BE" w14:textId="77777777" w:rsidR="00736193" w:rsidRDefault="00736193" w:rsidP="00736193">
      <w:pPr>
        <w:keepNext/>
      </w:pPr>
      <w:r>
        <w:rPr>
          <w:noProof/>
          <w:color w:val="4472C4" w:themeColor="accent1"/>
        </w:rPr>
        <w:drawing>
          <wp:inline distT="0" distB="0" distL="0" distR="0" wp14:anchorId="5CFC4AFF" wp14:editId="1D5304D5">
            <wp:extent cx="5569236" cy="4940554"/>
            <wp:effectExtent l="0" t="0" r="0" b="0"/>
            <wp:docPr id="776088148" name="Picture 1" descr="A picture containing screenshot, colorfulness, cub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088148" name="Picture 1" descr="A picture containing screenshot, colorfulness, cube,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69236" cy="4940554"/>
                    </a:xfrm>
                    <a:prstGeom prst="rect">
                      <a:avLst/>
                    </a:prstGeom>
                  </pic:spPr>
                </pic:pic>
              </a:graphicData>
            </a:graphic>
          </wp:inline>
        </w:drawing>
      </w:r>
    </w:p>
    <w:p w14:paraId="1AA87D52" w14:textId="36A7B828" w:rsidR="00736193" w:rsidRPr="008071D3" w:rsidRDefault="00736193" w:rsidP="00736193">
      <w:pPr>
        <w:pStyle w:val="Caption"/>
        <w:rPr>
          <w:color w:val="4472C4" w:themeColor="accent1"/>
        </w:rPr>
      </w:pPr>
      <w:r>
        <w:t xml:space="preserve">Figure </w:t>
      </w:r>
      <w:fldSimple w:instr=" SEQ Figure \* ARABIC ">
        <w:r>
          <w:rPr>
            <w:noProof/>
          </w:rPr>
          <w:t>1</w:t>
        </w:r>
      </w:fldSimple>
      <w:r>
        <w:t xml:space="preserve">: Illustrative diagram of pycnophylactic interpolation, from Deichmann </w:t>
      </w:r>
      <w:r>
        <w:fldChar w:fldCharType="begin"/>
      </w:r>
      <w:r>
        <w:instrText xml:space="preserve"> ADDIN ZOTERO_ITEM CSL_CITATION {"citationID":"LPq6xo07","properties":{"formattedCitation":"(1996, p. 33)","plainCitation":"(1996, p. 33)","noteIndex":0},"citationItems":[{"id":3158,"uris":["http://zotero.org/users/10222370/items/DYFAM2Q6"],"itemData":{"id":3158,"type":"report","abstract":"The interest in the social and demographic aspects of environmental change and agricultural transformation has been growing steadily. At the same time, geographic information systems (GIS) have been embraced by many demographers and population geographers as “one of the most important enabling technologies in population geography” (Jones 1990). This has led to a number of studies and initiatives at various scales that explicitly focus on population dynamics in a spatial context. The material presented here is aimed at providing an overview of issues and options concerning the development of population related spatial databases that will be of use to the agricultural research community as well as in other population/environment applications. It is hoped that this paper will contribute to ongoing discussions regarding standards and guidelines for the development of spatial population databases which have been stimulated by the work of Clarke and Rhind (1992) and initiatives by CIESIN, UNEP/GRID, UNSD, the U.S. Census Bureau, NCGIA, and the WRI, among others.","event-place":"Santa Barbara, CA","language":"en","publisher":"National Centre for Geographic Information and Analysis","publisher-place":"Santa Barbara, CA","source":"escholarship.org","title":"A Review of Spatial Population Database Design and Modeling","URL":"https://escholarship.org/uc/item/6g190671","author":[{"family":"Deichmann","given":"Uwe"}],"accessed":{"date-parts":[["2023",2,28]]},"issued":{"date-parts":[["1996",3,1]]},"citation-key":"deichmannReviewSpatialPopulation1996"},"locator":"33","label":"page","suppress-author":true}],"schema":"https://github.com/citation-style-language/schema/raw/master/csl-citation.json"} </w:instrText>
      </w:r>
      <w:r>
        <w:fldChar w:fldCharType="separate"/>
      </w:r>
      <w:r w:rsidRPr="00736193">
        <w:rPr>
          <w:rFonts w:ascii="Arial" w:hAnsi="Arial" w:cs="Arial"/>
        </w:rPr>
        <w:t>(1996, p. 33)</w:t>
      </w:r>
      <w:r>
        <w:fldChar w:fldCharType="end"/>
      </w:r>
    </w:p>
    <w:p w14:paraId="5F19EC76" w14:textId="342E2431" w:rsidR="008071D3" w:rsidRDefault="00BF45CD" w:rsidP="00C61E47">
      <w:r>
        <w:t xml:space="preserve">Alternative to </w:t>
      </w:r>
      <w:r w:rsidR="00117DF6">
        <w:t>these ‘</w:t>
      </w:r>
      <w:r>
        <w:t>top-down</w:t>
      </w:r>
      <w:r w:rsidR="00117DF6">
        <w:t>’ methods of</w:t>
      </w:r>
      <w:r>
        <w:t xml:space="preserve"> spatial disaggregation, ‘b</w:t>
      </w:r>
      <w:r w:rsidR="008071D3">
        <w:t>ottom-up</w:t>
      </w:r>
      <w:r>
        <w:t>’</w:t>
      </w:r>
      <w:r w:rsidR="008071D3">
        <w:t xml:space="preserve"> approaches</w:t>
      </w:r>
      <w:r>
        <w:t xml:space="preserve"> for small area estimation </w:t>
      </w:r>
      <w:r w:rsidR="00117DF6">
        <w:t>can</w:t>
      </w:r>
      <w:r>
        <w:t xml:space="preserve"> be used to produce gridded population estimates. These methods</w:t>
      </w:r>
      <w:r w:rsidR="008071D3">
        <w:t xml:space="preserve"> are designed for estimating population </w:t>
      </w:r>
      <w:r>
        <w:t>distribution</w:t>
      </w:r>
      <w:r w:rsidR="008071D3">
        <w:t xml:space="preserve"> in the absence of high-level source data</w:t>
      </w:r>
      <w:r w:rsidR="007F79C8">
        <w:t xml:space="preserve"> </w:t>
      </w:r>
      <w:r w:rsidR="008071D3">
        <w:lastRenderedPageBreak/>
        <w:t>such as a national or regional census</w:t>
      </w:r>
      <w:r>
        <w:t>, or when such data is out-of-date or known to be inaccurate</w:t>
      </w:r>
      <w:r w:rsidR="007F79C8">
        <w:t xml:space="preserve"> </w:t>
      </w:r>
      <w:r w:rsidR="007F79C8">
        <w:fldChar w:fldCharType="begin"/>
      </w:r>
      <w:r w:rsidR="007F79C8">
        <w:instrText xml:space="preserve"> ADDIN ZOTERO_ITEM CSL_CITATION {"citationID":"h3pifoIy","properties":{"formattedCitation":"(Wardrop {\\i{}et al.}, 2018)","plainCitation":"(Wardrop et al., 2018)","noteIndex":0},"citationItems":[{"id":5345,"uris":["http://zotero.org/users/10222370/items/32GW876I"],"itemData":{"id":5345,"type":"article-journal","abstract":"Population numbers at local levels are fundamental data for many applications, including the delivery and planning of services, election preparation, and response to disasters. In resource-poor settings, recent and reliable demographic data at subnational scales can often be lacking. National population and housing census data can be outdated, inaccurate, or missing key groups or areas, while registry data are generally lacking or incomplete. Moreover, at local scales accurate boundary data are often limited, and high rates of migration and urban growth make existing data quickly outdated. Here we review past and ongoing work aimed at producing spatially disaggregated local-scale population estimates, and discuss how new technologies are now enabling robust and cost-effective solutions. Recent advances in the availability of detailed satellite imagery, geopositioning tools for field surveys, statistical methods, and computational power are enabling the development and application of approaches that can estimate population distributions at fine spatial scales across entire countries in the absence of census data. We outline the potential of such approaches as well as their limitations, emphasizing the political and operational hurdles for acceptance and sustainable implementation of new approaches, and the continued importance of traditional sources of national statistical data.","container-title":"Proceedings of the National Academy of Sciences","DOI":"10.1073/pnas.1715305115","issue":"14","note":"publisher: Proceedings of the National Academy of Sciences","page":"3529-3537","source":"pnas.org (Atypon)","title":"Spatially disaggregated population estimates in the absence of national population and housing census data","volume":"115","author":[{"family":"Wardrop","given":"N. A."},{"family":"Jochem","given":"W. C."},{"family":"Bird","given":"T. J."},{"family":"Chamberlain","given":"H. R."},{"family":"Clarke","given":"D."},{"family":"Kerr","given":"D."},{"family":"Bengtsson","given":"L."},{"family":"Juran","given":"S."},{"family":"Seaman","given":"V."},{"family":"Tatem","given":"A. J."}],"issued":{"date-parts":[["2018",4,3]]},"citation-key":"wardropSpatiallyDisaggregatedPopulation2018"}}],"schema":"https://github.com/citation-style-language/schema/raw/master/csl-citation.json"} </w:instrText>
      </w:r>
      <w:r w:rsidR="007F79C8">
        <w:fldChar w:fldCharType="separate"/>
      </w:r>
      <w:r w:rsidR="007F79C8" w:rsidRPr="007F79C8">
        <w:rPr>
          <w:rFonts w:ascii="Arial" w:hAnsi="Arial" w:cs="Arial"/>
          <w:szCs w:val="24"/>
        </w:rPr>
        <w:t xml:space="preserve">(Wardrop </w:t>
      </w:r>
      <w:r w:rsidR="007F79C8" w:rsidRPr="007F79C8">
        <w:rPr>
          <w:rFonts w:ascii="Arial" w:hAnsi="Arial" w:cs="Arial"/>
          <w:i/>
          <w:iCs/>
          <w:szCs w:val="24"/>
        </w:rPr>
        <w:t>et al.</w:t>
      </w:r>
      <w:r w:rsidR="007F79C8" w:rsidRPr="007F79C8">
        <w:rPr>
          <w:rFonts w:ascii="Arial" w:hAnsi="Arial" w:cs="Arial"/>
          <w:szCs w:val="24"/>
        </w:rPr>
        <w:t>, 2018)</w:t>
      </w:r>
      <w:r w:rsidR="007F79C8">
        <w:fldChar w:fldCharType="end"/>
      </w:r>
      <w:r w:rsidR="008071D3">
        <w:t xml:space="preserve">. </w:t>
      </w:r>
      <w:r>
        <w:t xml:space="preserve">However, bottom-up estimation requires </w:t>
      </w:r>
      <w:r w:rsidR="00CD3383">
        <w:t xml:space="preserve">the completion of tailored geo-located field surveys, and are generally viewed as complementary to traditional census enumeration in data-poor settings </w:t>
      </w:r>
      <w:r w:rsidR="00CD3383">
        <w:fldChar w:fldCharType="begin"/>
      </w:r>
      <w:r w:rsidR="00CD3383">
        <w:instrText xml:space="preserve"> ADDIN ZOTERO_ITEM CSL_CITATION {"citationID":"elTV9K3v","properties":{"formattedCitation":"(Leyk {\\i{}et al.}, 2019)","plainCitation":"(Leyk et al., 2019)","noteIndex":0},"citationItems":[{"id":5814,"uris":["http://zotero.org/users/10222370/items/AYHVY3RC"],"itemData":{"id":5814,"type":"article-journal","abstract":"Population data represent an essential component in studies focusing on human–nature interrelationships, disaster risk assessment and environmental health. Several recent efforts have produced global- and continental-extent gridded population data which are becoming increasingly popular among various research communities. However, these data products, which are of very different characteristics and based on different modeling assumptions, have never been systematically reviewed and compared, which may impede their appropriate use. This article fills this gap and presents, compares and discusses a set of large-scale (global and continental) gridded datasets representing population counts or densities. It focuses on data properties, methodological approaches and relative quality aspects that are important to fully understand the characteristics of the data with regard to the intended uses. Written by the data producers and members of the user community, through the lens of the “fitness for use” concept, the aim of this paper is to provide potential data users with the knowledge base needed to make informed decisions about the appropriateness of the data products available in relation to the target application and for critical analysis.","container-title":"Earth System Science Data","DOI":"10.5194/essd-11-1385-2019","ISSN":"1866-3508","issue":"3","language":"English","note":"publisher: Copernicus GmbH","page":"1385-1409","source":"Copernicus Online Journals","title":"The spatial allocation of population: a review of large-scale gridded population data products and their fitness for use","title-short":"The spatial allocation of population","volume":"11","author":[{"family":"Leyk","given":"Stefan"},{"family":"Gaughan","given":"Andrea E."},{"family":"Adamo","given":"Susana B."},{"family":"Sherbinin","given":"Alex","non-dropping-particle":"de"},{"family":"Balk","given":"Deborah"},{"family":"Freire","given":"Sergio"},{"family":"Rose","given":"Amy"},{"family":"Stevens","given":"Forrest R."},{"family":"Blankespoor","given":"Brian"},{"family":"Frye","given":"Charlie"},{"family":"Comenetz","given":"Joshua"},{"family":"Sorichetta","given":"Alessandro"},{"family":"MacManus","given":"Kytt"},{"family":"Pistolesi","given":"Linda"},{"family":"Levy","given":"Marc"},{"family":"Tatem","given":"Andrew J."},{"family":"Pesaresi","given":"Martino"}],"issued":{"date-parts":[["2019",9,11]]},"citation-key":"leykSpatialAllocationPopulation2019"}}],"schema":"https://github.com/citation-style-language/schema/raw/master/csl-citation.json"} </w:instrText>
      </w:r>
      <w:r w:rsidR="00CD3383">
        <w:fldChar w:fldCharType="separate"/>
      </w:r>
      <w:r w:rsidR="00CD3383" w:rsidRPr="00CD3383">
        <w:rPr>
          <w:rFonts w:ascii="Arial" w:hAnsi="Arial" w:cs="Arial"/>
          <w:szCs w:val="24"/>
        </w:rPr>
        <w:t xml:space="preserve">(Leyk </w:t>
      </w:r>
      <w:r w:rsidR="00CD3383" w:rsidRPr="00CD3383">
        <w:rPr>
          <w:rFonts w:ascii="Arial" w:hAnsi="Arial" w:cs="Arial"/>
          <w:i/>
          <w:iCs/>
          <w:szCs w:val="24"/>
        </w:rPr>
        <w:t>et al.</w:t>
      </w:r>
      <w:r w:rsidR="00CD3383" w:rsidRPr="00CD3383">
        <w:rPr>
          <w:rFonts w:ascii="Arial" w:hAnsi="Arial" w:cs="Arial"/>
          <w:szCs w:val="24"/>
        </w:rPr>
        <w:t>, 2019)</w:t>
      </w:r>
      <w:r w:rsidR="00CD3383">
        <w:fldChar w:fldCharType="end"/>
      </w:r>
      <w:r w:rsidR="00CD3383">
        <w:t xml:space="preserve">. </w:t>
      </w:r>
    </w:p>
    <w:p w14:paraId="1DB7EE00" w14:textId="2B1A2099" w:rsidR="00D96ED1" w:rsidRDefault="00C10490" w:rsidP="00C61E47">
      <w:r>
        <w:t>Although there has been</w:t>
      </w:r>
      <w:r w:rsidR="002E6AB9">
        <w:t xml:space="preserve"> extensive research and methodological development in the field of population disaggregation, ther</w:t>
      </w:r>
      <w:r w:rsidR="00AC180E">
        <w:t>e are fewer studies</w:t>
      </w:r>
      <w:r w:rsidR="002E6AB9">
        <w:t xml:space="preserve"> that extend these methods to</w:t>
      </w:r>
      <w:r w:rsidR="00E119AB">
        <w:t xml:space="preserve"> estimate</w:t>
      </w:r>
      <w:r w:rsidR="002E6AB9">
        <w:t xml:space="preserve"> additional demographic or socioeconomic characteristics beyond population count or density</w:t>
      </w:r>
      <w:r w:rsidR="00D36FF4">
        <w:t>, despite the methodologies being broadly similar</w:t>
      </w:r>
      <w:r w:rsidR="002E6AB9">
        <w:t xml:space="preserve">. </w:t>
      </w:r>
      <w:r w:rsidR="00D36FF4">
        <w:t xml:space="preserve">An early study by Eicher and Brewer </w:t>
      </w:r>
      <w:r w:rsidR="00D36FF4">
        <w:fldChar w:fldCharType="begin"/>
      </w:r>
      <w:r w:rsidR="00D36FF4">
        <w:instrText xml:space="preserve"> ADDIN ZOTERO_ITEM CSL_CITATION {"citationID":"wPzy3UcN","properties":{"formattedCitation":"(2001)","plainCitation":"(2001)","noteIndex":0},"citationItems":[{"id":5819,"uris":["http://zotero.org/users/10222370/items/U2URVEHA"],"itemData":{"id":5819,"type":"article-journal","abstract":"Dasymetric maps display statistical data in meaningful spatial zones. Such maps can be preferable to choropleth maps that show data by enumeration zones, because dasymetric zones more accurately represent underlying data distributions. Though dasymetric mapping has existed for well over a century, the methods for producing these maps have not been thoroughly examined. In contrast, research on areal interpolation has been more thorough and has examined methods of transferring data from one set of map zones to another, an issue that is applicable to dasymetric mapping. Inspired by this work, we tested five dasymetric mapping methods, including methods derived from work on areal interpolation. Dasymetric maps of six socio-economic variables were produced fm a study area of 159 counties in the eastern U.S. using county choropleth data and ancillary land-use data. Both polygonal (vector) and grid (raster) dasymetric methods were tested. We evaluated map accuracy using both statistical analyses and visual presentations of error. A repeated-measures analysis of variance showed that the traditional limiting variable method had significantly lower error than the other four methods. In addition, polygon methods had lower error than their grid-based counterparts, though the difference was not statistically significant. Error maps largely supported the conclusions from the statistical analysis, while also presenting patterns of error that were not obvious from the statistics.","container-title":"Cartography and Geographic Information Science","DOI":"10.1559/152304001782173727","ISSN":"1523-0406","issue":"2","note":"publisher: Taylor &amp; Francis\n_eprint: https://doi.org/10.1559/152304001782173727","page":"125-138","source":"Taylor and Francis+NEJM","title":"Dasymetric Mapping and Areal Interpolation: Implementation and Evaluation","title-short":"Dasymetric Mapping and Areal Interpolation","volume":"28","author":[{"family":"Eicher","given":"Cory L."},{"family":"Brewer","given":"Cynthia A."}],"issued":{"date-parts":[["2001",1,1]]},"citation-key":"eicherDasymetricMappingAreal2001"},"label":"page","suppress-author":true}],"schema":"https://github.com/citation-style-language/schema/raw/master/csl-citation.json"} </w:instrText>
      </w:r>
      <w:r w:rsidR="00D36FF4">
        <w:fldChar w:fldCharType="separate"/>
      </w:r>
      <w:r w:rsidR="00D36FF4" w:rsidRPr="00D36FF4">
        <w:rPr>
          <w:rFonts w:ascii="Arial" w:hAnsi="Arial" w:cs="Arial"/>
        </w:rPr>
        <w:t>(2001)</w:t>
      </w:r>
      <w:r w:rsidR="00D36FF4">
        <w:fldChar w:fldCharType="end"/>
      </w:r>
      <w:r w:rsidR="00D36FF4">
        <w:t xml:space="preserve"> showed the potential for dasymetric mapping to map age structure and housing value in the United States, and more recently novel data sources have been utilised, such as Point of Interest property data in Singapore </w:t>
      </w:r>
      <w:r w:rsidR="006F49BD">
        <w:fldChar w:fldCharType="begin"/>
      </w:r>
      <w:r w:rsidR="00D36FF4">
        <w:instrText xml:space="preserve"> ADDIN ZOTERO_ITEM CSL_CITATION {"citationID":"abtGhlqT","properties":{"formattedCitation":"(Szarka and Biljecki, 2022)","plainCitation":"(Szarka and Biljecki, 2022)","noteIndex":0},"citationItems":[{"id":5575,"uris":["http://zotero.org/users/10222370/items/8FQ6HECM"],"itemData":{"id":5575,"type":"article-journal","abstract":"Mapping population distribution at a fine spatial scale is essential for urban studies and planning. Numerous studies, mainly supported by geospatial and statistical methods, have focused primarily on predicting population counts. However, estimating their socio-economic characteristics beyond population counts, such as average age, income, and gender ratio, remains unattended. We enhance traditional population estimation by predicting not only the number of residents in an area, but also their demographic characteristics: average age and the proportion of seniors. By implementing and comparing different machine learning techniques (Random Forest, Support Vector Machines, and Linear Regression) in administrative areas in Singapore, we investigate the use of point of interest (POI) and real estate data for this purpose. The developed regression model predicts the average age of residents in a neighbourhood with a mean error of about 1.5 years (the range of average resident age across Singaporean districts spans approx. 14 years). The results reveal that age patterns of residents can be predicted using real estate information rather than with amenities, which is in contrast to estimating population counts. Another contribution of our work in population estimation is the use of previously unexploited POI and real estate datasets for it, such as property transactions, year of construction, and flat types (number of rooms). Advancing the domain of population estimation, this study reveals the prospects of a small set of detailed and strong predictors that might have the potential of estimating other demographic characteristics such as income.","container-title":"PLOS ONE","DOI":"10.1371/journal.pone.0266484","ISSN":"1932-6203","issue":"4","journalAbbreviation":"PLOS ONE","language":"en","note":"publisher: Public Library of Science","page":"e0266484","source":"PLoS Journals","title":"Population estimation beyond counts—Inferring demographic characteristics","volume":"17","author":[{"family":"Szarka","given":"Noée"},{"family":"Biljecki","given":"Filip"}],"issued":{"date-parts":[["2022",4,5]]},"citation-key":"szarkaPopulationEstimationCounts2022"},"label":"page"}],"schema":"https://github.com/citation-style-language/schema/raw/master/csl-citation.json"} </w:instrText>
      </w:r>
      <w:r w:rsidR="006F49BD">
        <w:fldChar w:fldCharType="separate"/>
      </w:r>
      <w:r w:rsidR="00D36FF4" w:rsidRPr="00D36FF4">
        <w:rPr>
          <w:rFonts w:ascii="Arial" w:hAnsi="Arial" w:cs="Arial"/>
        </w:rPr>
        <w:t>(Szarka and Biljecki, 2022)</w:t>
      </w:r>
      <w:r w:rsidR="006F49BD">
        <w:fldChar w:fldCharType="end"/>
      </w:r>
      <w:r w:rsidR="00D36FF4">
        <w:t xml:space="preserve">, to </w:t>
      </w:r>
      <w:r w:rsidR="007A4ED6">
        <w:t>estimate elderly populations at the neighbourhood scale</w:t>
      </w:r>
      <w:r w:rsidR="006F3561">
        <w:t xml:space="preserve">. </w:t>
      </w:r>
      <w:r w:rsidR="008905B5">
        <w:t xml:space="preserve">The WorldPop research unit regularly produce national and regional gridded maps across health and social indicators, such as vaccination coverage, and in the Indian context produced an ‘atlas’ of 19 indicators nationwide at a 5km resolution </w:t>
      </w:r>
      <w:r w:rsidR="008905B5">
        <w:fldChar w:fldCharType="begin"/>
      </w:r>
      <w:r w:rsidR="008905B5">
        <w:instrText xml:space="preserve"> ADDIN ZOTERO_ITEM CSL_CITATION {"citationID":"yegTpyyW","properties":{"formattedCitation":"(Pezzulo {\\i{}et al.}, 2023)","plainCitation":"(Pezzulo et al., 2023)","noteIndex":0},"citationItems":[{"id":5957,"uris":["http://zotero.org/users/10222370/items/T74QTTR7"],"itemData":{"id":5957,"type":"article-journal","abstract":"Understanding the fine scale and subnational spatial distribution of reproductive, maternal, newborn, child, and adolescent health and development indicators is crucial for targeting and increasing the efficiency of resources for public health and development planning. National governments are committed to improve the lives of their people, lift the population out of poverty and to achieve the Sustainable Development Goals. We created an open access collection of high resolution gridded and district level health and development datasets of India using mainly the 2015–16 National Family Health Survey (NFHS-4) data, and provide estimates at higher granularity than what is available in NFHS-4, to support policies with spatially detailed data. Bayesian methods for the construction of 5 km × 5 km high resolution maps were applied for a set of indicators where the data allowed (36 datasets), while for some other indicators, only district level data were produced. All data were summarised using the India district administrative boundaries. In total, 138 high resolution and district level datasets for 28 indicators were produced and made openly available.","container-title":"Scientific Data","DOI":"10.1038/s41597-023-01961-2","ISSN":"2052-4463","issue":"1","journalAbbreviation":"Sci Data","language":"en","license":"2023 The Author(s)","note":"number: 1\npublisher: Nature Publishing Group","page":"86","source":"www-nature-com.libproxy.ucl.ac.uk","title":"A subnational reproductive, maternal, newborn, child, and adolescent health and development atlas of India","volume":"10","author":[{"family":"Pezzulo","given":"Carla"},{"family":"Tejedor-Garavito","given":"Natalia"},{"family":"Chan","given":"Ho Man Theophilus"},{"family":"Dreoni","given":"Ilda"},{"family":"Kerr","given":"David"},{"family":"Ghosh","given":"Samik"},{"family":"Bonnie","given":"Amy"},{"family":"Bondarenko","given":"Maksym"},{"family":"Salasibew","given":"Mihretab"},{"family":"Tatem","given":"Andrew J."}],"issued":{"date-parts":[["2023",2,10]]},"citation-key":"pezzuloSubnationalReproductiveMaternal2023"}}],"schema":"https://github.com/citation-style-language/schema/raw/master/csl-citation.json"} </w:instrText>
      </w:r>
      <w:r w:rsidR="008905B5">
        <w:fldChar w:fldCharType="separate"/>
      </w:r>
      <w:r w:rsidR="008905B5" w:rsidRPr="008905B5">
        <w:rPr>
          <w:rFonts w:ascii="Arial" w:hAnsi="Arial" w:cs="Arial"/>
          <w:szCs w:val="24"/>
        </w:rPr>
        <w:t xml:space="preserve">(Pezzulo </w:t>
      </w:r>
      <w:r w:rsidR="008905B5" w:rsidRPr="008905B5">
        <w:rPr>
          <w:rFonts w:ascii="Arial" w:hAnsi="Arial" w:cs="Arial"/>
          <w:i/>
          <w:iCs/>
          <w:szCs w:val="24"/>
        </w:rPr>
        <w:t>et al.</w:t>
      </w:r>
      <w:r w:rsidR="008905B5" w:rsidRPr="008905B5">
        <w:rPr>
          <w:rFonts w:ascii="Arial" w:hAnsi="Arial" w:cs="Arial"/>
          <w:szCs w:val="24"/>
        </w:rPr>
        <w:t>, 2023)</w:t>
      </w:r>
      <w:r w:rsidR="008905B5">
        <w:fldChar w:fldCharType="end"/>
      </w:r>
      <w:r w:rsidR="008905B5">
        <w:t>.</w:t>
      </w:r>
      <w:r w:rsidR="00880D06">
        <w:t xml:space="preserve"> In assessing agricultural populations, only one relevant study was identified</w:t>
      </w:r>
      <w:r w:rsidR="00FD3D3A">
        <w:t>,</w:t>
      </w:r>
      <w:r w:rsidR="00880D06">
        <w:t xml:space="preserve"> which estimated the proportion of primary sector labourers </w:t>
      </w:r>
      <w:r w:rsidR="00213F6D">
        <w:t xml:space="preserve">at the parish level in Portugal </w:t>
      </w:r>
      <w:r w:rsidR="00D96ED1">
        <w:t xml:space="preserve">using a hybrid method of dasymetric mapping and pycnophylactic interpolation </w:t>
      </w:r>
      <w:r w:rsidR="00213F6D">
        <w:fldChar w:fldCharType="begin"/>
      </w:r>
      <w:r w:rsidR="00213F6D">
        <w:instrText xml:space="preserve"> ADDIN ZOTERO_ITEM CSL_CITATION {"citationID":"Q6p59MSe","properties":{"formattedCitation":"(Monteiro, Martins and Pires, 2018)","plainCitation":"(Monteiro, Martins and Pires, 2018)","noteIndex":0},"citationItems":[{"id":5405,"uris":["http://zotero.org/users/10222370/items/CUTV8FQB"],"itemData":{"id":5405,"type":"article-journal","abstract":"While statistical information on socio-economic activities is widely available, the data are often collected or released only at a relatively aggregated level. In these aggregated forms, the data are useful for broad-scale assessments, although we often need to disaggregate the source data in order to provide more localized estimates, and in order to analyze correlations against geophysical variables. Spatial disaggregation techniques can be used in this context, to transform data from a set of source zones into a set of target zones, with different geometry and with a higher general level of spatial resolution. Still, few previous studies in the area have attempted to leverage state-of-the-art spatial disaggregation procedures in the context of socio-economic variables, instead focusing on applications related to population modeling. In this article, we report on experiments with a hybrid spatial disaggregation technique that combines state-of-the-art regression analysis procedures with the classic methods of dasymetric mapping and pycnophylactic interpolation. The hybrid procedure was used together with population density, land coverage, nighttime satellite imagery, and OpenStreetMap road density, as ancillary data to disaggregate different types of socio-economic indicators to a high-resolution grid. Our test specifically leveraged data relative to the Portuguese territory, resulting in the production of raster datasets with a resolution of 30 arc-seconds per cell. The article discusses the spatial disaggregation methodology and the quality of the obtained results under different experimental conditions.","container-title":"International Journal of Data Science and Analytics","DOI":"10.1007/s41060-017-0080-z","ISSN":"2364-4168","issue":"2","journalAbbreviation":"Int J Data Sci Anal","language":"en","page":"189-211","source":"Springer Link","title":"A hybrid approach for the spatial disaggregation of socio-economic indicators","volume":"5","author":[{"family":"Monteiro","given":"João"},{"family":"Martins","given":"Bruno"},{"family":"Pires","given":"João M."}],"issued":{"date-parts":[["2018",3,1]]},"citation-key":"monteiroHybridApproachSpatial2018"}}],"schema":"https://github.com/citation-style-language/schema/raw/master/csl-citation.json"} </w:instrText>
      </w:r>
      <w:r w:rsidR="00213F6D">
        <w:fldChar w:fldCharType="separate"/>
      </w:r>
      <w:r w:rsidR="00213F6D" w:rsidRPr="00213F6D">
        <w:rPr>
          <w:rFonts w:ascii="Arial" w:hAnsi="Arial" w:cs="Arial"/>
        </w:rPr>
        <w:t>(Monteiro, Martins and Pires, 2018)</w:t>
      </w:r>
      <w:r w:rsidR="00213F6D">
        <w:fldChar w:fldCharType="end"/>
      </w:r>
      <w:r w:rsidR="00D96ED1">
        <w:t xml:space="preserve"> adapted from work by Malone </w:t>
      </w:r>
      <w:r w:rsidR="00D96ED1" w:rsidRPr="00D96ED1">
        <w:rPr>
          <w:i/>
          <w:iCs/>
        </w:rPr>
        <w:t>et al.</w:t>
      </w:r>
      <w:r w:rsidR="00D96ED1">
        <w:t xml:space="preserve"> </w:t>
      </w:r>
      <w:r w:rsidR="00D96ED1">
        <w:fldChar w:fldCharType="begin"/>
      </w:r>
      <w:r w:rsidR="00D96ED1">
        <w:instrText xml:space="preserve"> ADDIN ZOTERO_ITEM CSL_CITATION {"citationID":"Xue98Yb5","properties":{"formattedCitation":"(2012)","plainCitation":"(2012)","noteIndex":0},"citationItems":[{"id":5585,"uris":["http://zotero.org/users/10222370/items/7M5BPBB4"],"itemData":{"id":5585,"type":"article-journal","abstract":"A programme scripted for use in an R programming environment called dissever is presented. This programme was designed to facilitate a generalised method for downscaling coarsely resolved earth resource information using available finely gridded covariate data. Under the assumption that the relationship between the target variable being downscaled and the available covariates can be nonlinear, dissever uses weighted generalised additive models (GAMs) to drive the empirical function. An iterative algorithm of GAM fitting and adjustment attempts to optimise the downscaling to ensure that the target variable value given for each coarse grid cell equals the average of all target variable values at the fine scale in each coarse grid cell. A number of outputs needed for mapping results and diagnostic purposes are automatically generated from dissever. We demonstrate the programs' functionality by downscaling a soil organic carbon (SOC) map with 1-km by 1-km grid resolution down to a 90-m by 90-m grid resolution using available covariate information derived from a digital elevation model, Landsat ETM+ data, and airborne gamma radiometric data. dissever produced high quality results as indicated by a low weighted root mean square error between averaged 90-m SOC predictions within their corresponding 1-km grid cell (0.82kgm−3). Additionally, from a concordance between the downscaled map and another map created using digital soil mapping methods there was a strong agreement (0.94). Future versioning of dissever will investigate quantifying the uncertainty of the downscaled outputs.","container-title":"Computers &amp; Geosciences","DOI":"10.1016/j.cageo.2011.08.021","ISSN":"0098-3004","journalAbbreviation":"Computers &amp; Geosciences","language":"en","page":"119-125","source":"ScienceDirect","title":"A general method for downscaling earth resource information","volume":"41","author":[{"family":"Malone","given":"Brendan P."},{"family":"McBratney","given":"Alex B."},{"family":"Minasny","given":"Budiman"},{"family":"Wheeler","given":"Ichsani"}],"issued":{"date-parts":[["2012",4,1]]},"citation-key":"maloneGeneralMethodDownscaling2012"},"label":"page","suppress-author":true}],"schema":"https://github.com/citation-style-language/schema/raw/master/csl-citation.json"} </w:instrText>
      </w:r>
      <w:r w:rsidR="00D96ED1">
        <w:fldChar w:fldCharType="separate"/>
      </w:r>
      <w:r w:rsidR="00D96ED1" w:rsidRPr="00D96ED1">
        <w:rPr>
          <w:rFonts w:ascii="Arial" w:hAnsi="Arial" w:cs="Arial"/>
        </w:rPr>
        <w:t>(2012)</w:t>
      </w:r>
      <w:r w:rsidR="00D96ED1">
        <w:fldChar w:fldCharType="end"/>
      </w:r>
      <w:r w:rsidR="00213F6D">
        <w:t xml:space="preserve">. </w:t>
      </w:r>
    </w:p>
    <w:p w14:paraId="03F3A04B" w14:textId="3C188459" w:rsidR="00102B31" w:rsidDel="0030188D" w:rsidRDefault="00CD3F46" w:rsidP="00CD3F46">
      <w:pPr>
        <w:pStyle w:val="Heading3"/>
        <w:rPr>
          <w:del w:id="29" w:author="Joe P" w:date="2023-08-03T12:07:00Z"/>
        </w:rPr>
      </w:pPr>
      <w:commentRangeStart w:id="30"/>
      <w:del w:id="31" w:author="Joe P" w:date="2023-08-03T12:07:00Z">
        <w:r w:rsidDel="0030188D">
          <w:delText>Conclusion</w:delText>
        </w:r>
      </w:del>
      <w:commentRangeEnd w:id="30"/>
      <w:r w:rsidR="0030188D">
        <w:rPr>
          <w:rStyle w:val="CommentReference"/>
          <w:rFonts w:asciiTheme="minorHAnsi" w:eastAsiaTheme="minorEastAsia" w:hAnsiTheme="minorHAnsi" w:cstheme="minorBidi"/>
          <w:b w:val="0"/>
          <w:spacing w:val="0"/>
        </w:rPr>
        <w:commentReference w:id="30"/>
      </w:r>
    </w:p>
    <w:p w14:paraId="60A622F5" w14:textId="705C6A56" w:rsidR="00CD3F46" w:rsidRDefault="00474658" w:rsidP="00CD3F46">
      <w:pPr>
        <w:rPr>
          <w:ins w:id="32" w:author="Joe P" w:date="2023-07-17T13:55:00Z"/>
        </w:rPr>
      </w:pPr>
      <w:r>
        <w:t xml:space="preserve">The spatial disaggregation of population into fine spatial scales is a rich field of </w:t>
      </w:r>
      <w:r w:rsidR="00E76E3B">
        <w:t>research and</w:t>
      </w:r>
      <w:r>
        <w:t xml:space="preserve"> has benefitted from extensive methodological development and innovation alongside improved data quality through censuses, surveys, and increasingly available earth observation data. However, the</w:t>
      </w:r>
      <w:r w:rsidR="00E76E3B">
        <w:t xml:space="preserve">re is a clear gap in applying these methods to estimate agricultural populations, particularly in the context of developing regions such as rural India, where </w:t>
      </w:r>
      <w:r w:rsidR="00CA4505">
        <w:t>such data</w:t>
      </w:r>
      <w:r w:rsidR="00E76E3B">
        <w:t xml:space="preserve"> can provide an indication of the local water demand</w:t>
      </w:r>
      <w:r w:rsidR="00CA4505">
        <w:t xml:space="preserve"> and development need</w:t>
      </w:r>
      <w:r w:rsidR="00E76E3B">
        <w:t xml:space="preserve">.  </w:t>
      </w:r>
    </w:p>
    <w:p w14:paraId="589040FA" w14:textId="140403D4" w:rsidR="00B75936" w:rsidRDefault="005A537D" w:rsidP="00B75936">
      <w:pPr>
        <w:pStyle w:val="Heading3"/>
        <w:rPr>
          <w:ins w:id="33" w:author="Joe P" w:date="2023-07-17T13:56:00Z"/>
        </w:rPr>
      </w:pPr>
      <w:ins w:id="34" w:author="Joe P" w:date="2023-08-03T14:23:00Z">
        <w:r>
          <w:t xml:space="preserve">2.2 </w:t>
        </w:r>
      </w:ins>
      <w:ins w:id="35" w:author="Joe P" w:date="2023-07-17T13:55:00Z">
        <w:r w:rsidR="00B75936">
          <w:t xml:space="preserve">Justification of </w:t>
        </w:r>
      </w:ins>
      <w:ins w:id="36" w:author="Joe P" w:date="2023-07-17T13:56:00Z">
        <w:r w:rsidR="00B75936">
          <w:t>chosen method</w:t>
        </w:r>
      </w:ins>
    </w:p>
    <w:p w14:paraId="5F572780" w14:textId="24A8ACA2" w:rsidR="0016327D" w:rsidRPr="0016327D" w:rsidRDefault="00B75936" w:rsidP="0016327D">
      <w:pPr>
        <w:rPr>
          <w:ins w:id="37" w:author="Joe P" w:date="2023-07-17T13:57:00Z"/>
          <w:i/>
          <w:iCs/>
          <w:rPrChange w:id="38" w:author="Joe P" w:date="2023-08-03T14:27:00Z">
            <w:rPr>
              <w:ins w:id="39" w:author="Joe P" w:date="2023-07-17T13:57:00Z"/>
            </w:rPr>
          </w:rPrChange>
        </w:rPr>
      </w:pPr>
      <w:ins w:id="40" w:author="Joe P" w:date="2023-07-17T13:56:00Z">
        <w:r>
          <w:rPr>
            <w:i/>
            <w:iCs/>
          </w:rPr>
          <w:t xml:space="preserve">After introducing the concepts and alternative approaches in LR sections above, introduce the chosen method for my study and explicitly justify why, linking to the discussion previous. </w:t>
        </w:r>
      </w:ins>
    </w:p>
    <w:p w14:paraId="16CE04BE" w14:textId="2AB02CCD" w:rsidR="00B75936" w:rsidRDefault="005A537D" w:rsidP="00B75936">
      <w:pPr>
        <w:pStyle w:val="Heading3"/>
        <w:rPr>
          <w:ins w:id="41" w:author="Joe P" w:date="2023-07-17T13:57:00Z"/>
        </w:rPr>
      </w:pPr>
      <w:ins w:id="42" w:author="Joe P" w:date="2023-08-03T14:23:00Z">
        <w:r>
          <w:t>2.</w:t>
        </w:r>
      </w:ins>
      <w:ins w:id="43" w:author="Joe P" w:date="2023-08-03T14:26:00Z">
        <w:r w:rsidR="0016327D">
          <w:t>4</w:t>
        </w:r>
      </w:ins>
      <w:ins w:id="44" w:author="Joe P" w:date="2023-08-03T14:23:00Z">
        <w:r>
          <w:t xml:space="preserve"> </w:t>
        </w:r>
      </w:ins>
      <w:ins w:id="45" w:author="Joe P" w:date="2023-07-17T13:57:00Z">
        <w:r w:rsidR="00B75936">
          <w:t>Presentation of chosen method</w:t>
        </w:r>
      </w:ins>
    </w:p>
    <w:p w14:paraId="3F3CEEB8" w14:textId="1A1C5357" w:rsidR="00B75936" w:rsidRPr="00B75936" w:rsidRDefault="00B75936" w:rsidP="00B75936">
      <w:pPr>
        <w:rPr>
          <w:i/>
          <w:iCs/>
          <w:rPrChange w:id="46" w:author="Joe P" w:date="2023-07-17T13:57:00Z">
            <w:rPr/>
          </w:rPrChange>
        </w:rPr>
      </w:pPr>
      <w:ins w:id="47" w:author="Joe P" w:date="2023-07-17T13:57:00Z">
        <w:r>
          <w:rPr>
            <w:i/>
            <w:iCs/>
          </w:rPr>
          <w:t>Break down the approach in detai</w:t>
        </w:r>
      </w:ins>
      <w:ins w:id="48" w:author="Joe P" w:date="2023-08-03T14:20:00Z">
        <w:r w:rsidR="005A537D">
          <w:rPr>
            <w:i/>
            <w:iCs/>
          </w:rPr>
          <w:t>l.</w:t>
        </w:r>
      </w:ins>
    </w:p>
    <w:p w14:paraId="65696872" w14:textId="77777777" w:rsidR="0016327D" w:rsidRDefault="0016327D" w:rsidP="0016327D">
      <w:pPr>
        <w:pStyle w:val="Heading4"/>
        <w:numPr>
          <w:ilvl w:val="2"/>
          <w:numId w:val="19"/>
        </w:numPr>
      </w:pPr>
      <w:r>
        <w:t>Data Sources</w:t>
      </w:r>
    </w:p>
    <w:p w14:paraId="265198BE" w14:textId="77777777" w:rsidR="008276D4" w:rsidRDefault="0016327D" w:rsidP="0016327D">
      <w:r>
        <w:t xml:space="preserve">There are four key sources of data that form the input for this analysis: the Dynamic World land cover dataset (DW), the Global Human Settlement Layer – Settlement Model Grid (GHS-SMOD), the WorldPop gridded population estimates, and tables from the Indian Census 2011. </w:t>
      </w:r>
    </w:p>
    <w:p w14:paraId="6A8CA55B" w14:textId="2D0FCA32" w:rsidR="008276D4" w:rsidRDefault="0064250D" w:rsidP="0016327D">
      <w:r>
        <w:lastRenderedPageBreak/>
        <w:t xml:space="preserve">Dynamic World </w:t>
      </w:r>
    </w:p>
    <w:p w14:paraId="5099D5C7" w14:textId="30348986" w:rsidR="009225AB" w:rsidRDefault="009225AB" w:rsidP="0016327D">
      <w:r>
        <w:br w:type="page"/>
      </w:r>
    </w:p>
    <w:p w14:paraId="49F47D73" w14:textId="7ECFB741" w:rsidR="00424424" w:rsidRDefault="009225AB" w:rsidP="009225AB">
      <w:pPr>
        <w:pStyle w:val="Heading2"/>
      </w:pPr>
      <w:r>
        <w:lastRenderedPageBreak/>
        <w:t>References</w:t>
      </w:r>
    </w:p>
    <w:p w14:paraId="20ACB836" w14:textId="77777777" w:rsidR="000973FE" w:rsidRPr="000973FE" w:rsidRDefault="009225AB" w:rsidP="000973FE">
      <w:pPr>
        <w:pStyle w:val="Bibliography"/>
        <w:rPr>
          <w:rFonts w:ascii="Arial" w:hAnsi="Arial" w:cs="Arial"/>
        </w:rPr>
      </w:pPr>
      <w:r>
        <w:fldChar w:fldCharType="begin"/>
      </w:r>
      <w:r w:rsidR="009820B5">
        <w:instrText xml:space="preserve"> ADDIN ZOTERO_BIBL {"uncited":[],"omitted":[],"custom":[]} CSL_BIBLIOGRAPHY </w:instrText>
      </w:r>
      <w:r>
        <w:fldChar w:fldCharType="separate"/>
      </w:r>
      <w:r w:rsidR="000973FE" w:rsidRPr="000973FE">
        <w:rPr>
          <w:rFonts w:ascii="Arial" w:hAnsi="Arial" w:cs="Arial"/>
        </w:rPr>
        <w:t xml:space="preserve">Anand, S., Kakumanu, K.R. and Amarasinghe, U.A. (2019) ‘Use of Remote Sensing and GIS for Identifying Tanks and Rehabilitation Benefits to the Rural Areas’, </w:t>
      </w:r>
      <w:r w:rsidR="000973FE" w:rsidRPr="000973FE">
        <w:rPr>
          <w:rFonts w:ascii="Arial" w:hAnsi="Arial" w:cs="Arial"/>
          <w:i/>
          <w:iCs/>
        </w:rPr>
        <w:t>Journal of Rural Development</w:t>
      </w:r>
      <w:r w:rsidR="000973FE" w:rsidRPr="000973FE">
        <w:rPr>
          <w:rFonts w:ascii="Arial" w:hAnsi="Arial" w:cs="Arial"/>
        </w:rPr>
        <w:t>, 38(1), p. 55. Available at: https://doi.org/10.25175/jrd/2019/v38/i1/121801.</w:t>
      </w:r>
    </w:p>
    <w:p w14:paraId="1D23A0EC" w14:textId="77777777" w:rsidR="000973FE" w:rsidRPr="000973FE" w:rsidRDefault="000973FE" w:rsidP="000973FE">
      <w:pPr>
        <w:pStyle w:val="Bibliography"/>
        <w:rPr>
          <w:rFonts w:ascii="Arial" w:hAnsi="Arial" w:cs="Arial"/>
        </w:rPr>
      </w:pPr>
      <w:r w:rsidRPr="000973FE">
        <w:rPr>
          <w:rFonts w:ascii="Arial" w:hAnsi="Arial" w:cs="Arial"/>
        </w:rPr>
        <w:t xml:space="preserve">Balk, D. </w:t>
      </w:r>
      <w:r w:rsidRPr="000973FE">
        <w:rPr>
          <w:rFonts w:ascii="Arial" w:hAnsi="Arial" w:cs="Arial"/>
          <w:i/>
          <w:iCs/>
        </w:rPr>
        <w:t>et al.</w:t>
      </w:r>
      <w:r w:rsidRPr="000973FE">
        <w:rPr>
          <w:rFonts w:ascii="Arial" w:hAnsi="Arial" w:cs="Arial"/>
        </w:rPr>
        <w:t xml:space="preserve"> (2019) ‘Urbanization in India: Population and Urban Classification Grids for 2011’, </w:t>
      </w:r>
      <w:r w:rsidRPr="000973FE">
        <w:rPr>
          <w:rFonts w:ascii="Arial" w:hAnsi="Arial" w:cs="Arial"/>
          <w:i/>
          <w:iCs/>
        </w:rPr>
        <w:t>Data</w:t>
      </w:r>
      <w:r w:rsidRPr="000973FE">
        <w:rPr>
          <w:rFonts w:ascii="Arial" w:hAnsi="Arial" w:cs="Arial"/>
        </w:rPr>
        <w:t>, 4(1), p. 35. Available at: https://doi.org/10.3390/data4010035.</w:t>
      </w:r>
    </w:p>
    <w:p w14:paraId="7AE14523" w14:textId="77777777" w:rsidR="000973FE" w:rsidRPr="000973FE" w:rsidRDefault="000973FE" w:rsidP="000973FE">
      <w:pPr>
        <w:pStyle w:val="Bibliography"/>
        <w:rPr>
          <w:rFonts w:ascii="Arial" w:hAnsi="Arial" w:cs="Arial"/>
        </w:rPr>
      </w:pPr>
      <w:r w:rsidRPr="000973FE">
        <w:rPr>
          <w:rFonts w:ascii="Arial" w:hAnsi="Arial" w:cs="Arial"/>
        </w:rPr>
        <w:t>Census of India (2011) ‘B-04 Main Workers classified by Age, Industrial Category, and Sex’. Available at: https://censusindia.gov.in/census.website/data/census-tables (Accessed: 30 May 2023).</w:t>
      </w:r>
    </w:p>
    <w:p w14:paraId="2F2653E4" w14:textId="77777777" w:rsidR="000973FE" w:rsidRPr="000973FE" w:rsidRDefault="000973FE" w:rsidP="000973FE">
      <w:pPr>
        <w:pStyle w:val="Bibliography"/>
        <w:rPr>
          <w:rFonts w:ascii="Arial" w:hAnsi="Arial" w:cs="Arial"/>
        </w:rPr>
      </w:pPr>
      <w:r w:rsidRPr="000973FE">
        <w:rPr>
          <w:rFonts w:ascii="Arial" w:hAnsi="Arial" w:cs="Arial"/>
        </w:rPr>
        <w:t xml:space="preserve">Deichmann, U. (1996) </w:t>
      </w:r>
      <w:r w:rsidRPr="000973FE">
        <w:rPr>
          <w:rFonts w:ascii="Arial" w:hAnsi="Arial" w:cs="Arial"/>
          <w:i/>
          <w:iCs/>
        </w:rPr>
        <w:t>A Review of Spatial Population Database Design and Modeling</w:t>
      </w:r>
      <w:r w:rsidRPr="000973FE">
        <w:rPr>
          <w:rFonts w:ascii="Arial" w:hAnsi="Arial" w:cs="Arial"/>
        </w:rPr>
        <w:t>. Santa Barbara, CA: National Centre for Geographic Information and Analysis. Available at: https://escholarship.org/uc/item/6g190671 (Accessed: 28 February 2023).</w:t>
      </w:r>
    </w:p>
    <w:p w14:paraId="6C6D1530" w14:textId="77777777" w:rsidR="000973FE" w:rsidRPr="000973FE" w:rsidRDefault="000973FE" w:rsidP="000973FE">
      <w:pPr>
        <w:pStyle w:val="Bibliography"/>
        <w:rPr>
          <w:rFonts w:ascii="Arial" w:hAnsi="Arial" w:cs="Arial"/>
        </w:rPr>
      </w:pPr>
      <w:r w:rsidRPr="000973FE">
        <w:rPr>
          <w:rFonts w:ascii="Arial" w:hAnsi="Arial" w:cs="Arial"/>
        </w:rPr>
        <w:t xml:space="preserve">Dixon, R.B. (1982) ‘Women in Agriculture: Counting the Labor Force in Developing Countries’, </w:t>
      </w:r>
      <w:r w:rsidRPr="000973FE">
        <w:rPr>
          <w:rFonts w:ascii="Arial" w:hAnsi="Arial" w:cs="Arial"/>
          <w:i/>
          <w:iCs/>
        </w:rPr>
        <w:t>Population and Development Review</w:t>
      </w:r>
      <w:r w:rsidRPr="000973FE">
        <w:rPr>
          <w:rFonts w:ascii="Arial" w:hAnsi="Arial" w:cs="Arial"/>
        </w:rPr>
        <w:t>, 8(3), pp. 539–566. Available at: https://doi.org/10.2307/1972379.</w:t>
      </w:r>
    </w:p>
    <w:p w14:paraId="2FD2B798" w14:textId="77777777" w:rsidR="000973FE" w:rsidRPr="000973FE" w:rsidRDefault="000973FE" w:rsidP="000973FE">
      <w:pPr>
        <w:pStyle w:val="Bibliography"/>
        <w:rPr>
          <w:rFonts w:ascii="Arial" w:hAnsi="Arial" w:cs="Arial"/>
        </w:rPr>
      </w:pPr>
      <w:r w:rsidRPr="000973FE">
        <w:rPr>
          <w:rFonts w:ascii="Arial" w:hAnsi="Arial" w:cs="Arial"/>
        </w:rPr>
        <w:t xml:space="preserve">Eicher, C.L. and Brewer, C.A. (2001) ‘Dasymetric Mapping and Areal Interpolation: Implementation and Evaluation’, </w:t>
      </w:r>
      <w:r w:rsidRPr="000973FE">
        <w:rPr>
          <w:rFonts w:ascii="Arial" w:hAnsi="Arial" w:cs="Arial"/>
          <w:i/>
          <w:iCs/>
        </w:rPr>
        <w:t>Cartography and Geographic Information Science</w:t>
      </w:r>
      <w:r w:rsidRPr="000973FE">
        <w:rPr>
          <w:rFonts w:ascii="Arial" w:hAnsi="Arial" w:cs="Arial"/>
        </w:rPr>
        <w:t>, 28(2), pp. 125–138. Available at: https://doi.org/10.1559/152304001782173727.</w:t>
      </w:r>
    </w:p>
    <w:p w14:paraId="41D9FE16" w14:textId="77777777" w:rsidR="000973FE" w:rsidRPr="000973FE" w:rsidRDefault="000973FE" w:rsidP="000973FE">
      <w:pPr>
        <w:pStyle w:val="Bibliography"/>
        <w:rPr>
          <w:rFonts w:ascii="Arial" w:hAnsi="Arial" w:cs="Arial"/>
        </w:rPr>
      </w:pPr>
      <w:r w:rsidRPr="000973FE">
        <w:rPr>
          <w:rFonts w:ascii="Arial" w:hAnsi="Arial" w:cs="Arial"/>
        </w:rPr>
        <w:t xml:space="preserve">FAO (2023) </w:t>
      </w:r>
      <w:r w:rsidRPr="000973FE">
        <w:rPr>
          <w:rFonts w:ascii="Arial" w:hAnsi="Arial" w:cs="Arial"/>
          <w:i/>
          <w:iCs/>
        </w:rPr>
        <w:t>Food and Agriculture Organization of the United Nations (FAO) in India</w:t>
      </w:r>
      <w:r w:rsidRPr="000973FE">
        <w:rPr>
          <w:rFonts w:ascii="Arial" w:hAnsi="Arial" w:cs="Arial"/>
        </w:rPr>
        <w:t>. Available at: https://www.fao.org/india/fao-in-india/india-at-a-glance/en/ (Accessed: 6 June 2023).</w:t>
      </w:r>
    </w:p>
    <w:p w14:paraId="62F570D9" w14:textId="77777777" w:rsidR="000973FE" w:rsidRPr="000973FE" w:rsidRDefault="000973FE" w:rsidP="000973FE">
      <w:pPr>
        <w:pStyle w:val="Bibliography"/>
        <w:rPr>
          <w:rFonts w:ascii="Arial" w:hAnsi="Arial" w:cs="Arial"/>
        </w:rPr>
      </w:pPr>
      <w:r w:rsidRPr="000973FE">
        <w:rPr>
          <w:rFonts w:ascii="Arial" w:hAnsi="Arial" w:cs="Arial"/>
        </w:rPr>
        <w:t xml:space="preserve">Government of India (2012) </w:t>
      </w:r>
      <w:r w:rsidRPr="000973FE">
        <w:rPr>
          <w:rFonts w:ascii="Arial" w:hAnsi="Arial" w:cs="Arial"/>
          <w:i/>
          <w:iCs/>
        </w:rPr>
        <w:t>Census of India 2011: Administrative Atlas</w:t>
      </w:r>
      <w:r w:rsidRPr="000973FE">
        <w:rPr>
          <w:rFonts w:ascii="Arial" w:hAnsi="Arial" w:cs="Arial"/>
        </w:rPr>
        <w:t>. Delhi, India: Office of the Registrar General and Census Commissioner. Available at: https://censusindia.gov.in/census.website/data/atlas# (Accessed: 1 June 2023).</w:t>
      </w:r>
    </w:p>
    <w:p w14:paraId="7CF73362" w14:textId="77777777" w:rsidR="000973FE" w:rsidRPr="000973FE" w:rsidRDefault="000973FE" w:rsidP="000973FE">
      <w:pPr>
        <w:pStyle w:val="Bibliography"/>
        <w:rPr>
          <w:rFonts w:ascii="Arial" w:hAnsi="Arial" w:cs="Arial"/>
        </w:rPr>
      </w:pPr>
      <w:r w:rsidRPr="000973FE">
        <w:rPr>
          <w:rFonts w:ascii="Arial" w:hAnsi="Arial" w:cs="Arial"/>
        </w:rPr>
        <w:t xml:space="preserve">Kondylis, F. </w:t>
      </w:r>
      <w:r w:rsidRPr="000973FE">
        <w:rPr>
          <w:rFonts w:ascii="Arial" w:hAnsi="Arial" w:cs="Arial"/>
          <w:i/>
          <w:iCs/>
        </w:rPr>
        <w:t>et al.</w:t>
      </w:r>
      <w:r w:rsidRPr="000973FE">
        <w:rPr>
          <w:rFonts w:ascii="Arial" w:hAnsi="Arial" w:cs="Arial"/>
        </w:rPr>
        <w:t xml:space="preserve"> (2023) </w:t>
      </w:r>
      <w:r w:rsidRPr="000973FE">
        <w:rPr>
          <w:rFonts w:ascii="Arial" w:hAnsi="Arial" w:cs="Arial"/>
          <w:i/>
          <w:iCs/>
        </w:rPr>
        <w:t>Agriculture</w:t>
      </w:r>
      <w:r w:rsidRPr="000973FE">
        <w:rPr>
          <w:rFonts w:ascii="Arial" w:hAnsi="Arial" w:cs="Arial"/>
        </w:rPr>
        <w:t xml:space="preserve">, </w:t>
      </w:r>
      <w:r w:rsidRPr="000973FE">
        <w:rPr>
          <w:rFonts w:ascii="Arial" w:hAnsi="Arial" w:cs="Arial"/>
          <w:i/>
          <w:iCs/>
        </w:rPr>
        <w:t>World Bank: Development Impact Evaluation (DIME)</w:t>
      </w:r>
      <w:r w:rsidRPr="000973FE">
        <w:rPr>
          <w:rFonts w:ascii="Arial" w:hAnsi="Arial" w:cs="Arial"/>
        </w:rPr>
        <w:t>. Available at: https://www.worldbank.org/en/research/dime/brief/agriculture (Accessed: 1 June 2023).</w:t>
      </w:r>
    </w:p>
    <w:p w14:paraId="327B2ECA" w14:textId="77777777" w:rsidR="000973FE" w:rsidRPr="000973FE" w:rsidRDefault="000973FE" w:rsidP="000973FE">
      <w:pPr>
        <w:pStyle w:val="Bibliography"/>
        <w:rPr>
          <w:rFonts w:ascii="Arial" w:hAnsi="Arial" w:cs="Arial"/>
        </w:rPr>
      </w:pPr>
      <w:r w:rsidRPr="000973FE">
        <w:rPr>
          <w:rFonts w:ascii="Arial" w:hAnsi="Arial" w:cs="Arial"/>
        </w:rPr>
        <w:t xml:space="preserve">Leyk, S. </w:t>
      </w:r>
      <w:r w:rsidRPr="000973FE">
        <w:rPr>
          <w:rFonts w:ascii="Arial" w:hAnsi="Arial" w:cs="Arial"/>
          <w:i/>
          <w:iCs/>
        </w:rPr>
        <w:t>et al.</w:t>
      </w:r>
      <w:r w:rsidRPr="000973FE">
        <w:rPr>
          <w:rFonts w:ascii="Arial" w:hAnsi="Arial" w:cs="Arial"/>
        </w:rPr>
        <w:t xml:space="preserve"> (2019) ‘The spatial allocation of population: a review of large-scale gridded population data products and their fitness for use’, </w:t>
      </w:r>
      <w:r w:rsidRPr="000973FE">
        <w:rPr>
          <w:rFonts w:ascii="Arial" w:hAnsi="Arial" w:cs="Arial"/>
          <w:i/>
          <w:iCs/>
        </w:rPr>
        <w:t>Earth System Science Data</w:t>
      </w:r>
      <w:r w:rsidRPr="000973FE">
        <w:rPr>
          <w:rFonts w:ascii="Arial" w:hAnsi="Arial" w:cs="Arial"/>
        </w:rPr>
        <w:t>, 11(3), pp. 1385–1409. Available at: https://doi.org/10.5194/essd-11-1385-2019.</w:t>
      </w:r>
    </w:p>
    <w:p w14:paraId="3ABEBC59" w14:textId="77777777" w:rsidR="000973FE" w:rsidRPr="000973FE" w:rsidRDefault="000973FE" w:rsidP="000973FE">
      <w:pPr>
        <w:pStyle w:val="Bibliography"/>
        <w:rPr>
          <w:rFonts w:ascii="Arial" w:hAnsi="Arial" w:cs="Arial"/>
        </w:rPr>
      </w:pPr>
      <w:r w:rsidRPr="000973FE">
        <w:rPr>
          <w:rFonts w:ascii="Arial" w:hAnsi="Arial" w:cs="Arial"/>
        </w:rPr>
        <w:t xml:space="preserve">Malone, B.P. </w:t>
      </w:r>
      <w:r w:rsidRPr="000973FE">
        <w:rPr>
          <w:rFonts w:ascii="Arial" w:hAnsi="Arial" w:cs="Arial"/>
          <w:i/>
          <w:iCs/>
        </w:rPr>
        <w:t>et al.</w:t>
      </w:r>
      <w:r w:rsidRPr="000973FE">
        <w:rPr>
          <w:rFonts w:ascii="Arial" w:hAnsi="Arial" w:cs="Arial"/>
        </w:rPr>
        <w:t xml:space="preserve"> (2012) ‘A general method for downscaling earth resource information’, </w:t>
      </w:r>
      <w:r w:rsidRPr="000973FE">
        <w:rPr>
          <w:rFonts w:ascii="Arial" w:hAnsi="Arial" w:cs="Arial"/>
          <w:i/>
          <w:iCs/>
        </w:rPr>
        <w:t>Computers &amp; Geosciences</w:t>
      </w:r>
      <w:r w:rsidRPr="000973FE">
        <w:rPr>
          <w:rFonts w:ascii="Arial" w:hAnsi="Arial" w:cs="Arial"/>
        </w:rPr>
        <w:t>, 41, pp. 119–125. Available at: https://doi.org/10.1016/j.cageo.2011.08.021.</w:t>
      </w:r>
    </w:p>
    <w:p w14:paraId="424C6851" w14:textId="77777777" w:rsidR="000973FE" w:rsidRPr="000973FE" w:rsidRDefault="000973FE" w:rsidP="000973FE">
      <w:pPr>
        <w:pStyle w:val="Bibliography"/>
        <w:rPr>
          <w:rFonts w:ascii="Arial" w:hAnsi="Arial" w:cs="Arial"/>
        </w:rPr>
      </w:pPr>
      <w:r w:rsidRPr="000973FE">
        <w:rPr>
          <w:rFonts w:ascii="Arial" w:hAnsi="Arial" w:cs="Arial"/>
        </w:rPr>
        <w:t xml:space="preserve">Meiyappan, P. </w:t>
      </w:r>
      <w:r w:rsidRPr="000973FE">
        <w:rPr>
          <w:rFonts w:ascii="Arial" w:hAnsi="Arial" w:cs="Arial"/>
          <w:i/>
          <w:iCs/>
        </w:rPr>
        <w:t>et al.</w:t>
      </w:r>
      <w:r w:rsidRPr="000973FE">
        <w:rPr>
          <w:rFonts w:ascii="Arial" w:hAnsi="Arial" w:cs="Arial"/>
        </w:rPr>
        <w:t xml:space="preserve"> (2017) ‘Dynamics and determinants of land change in India: integrating satellite data with village socioeconomics’, </w:t>
      </w:r>
      <w:r w:rsidRPr="000973FE">
        <w:rPr>
          <w:rFonts w:ascii="Arial" w:hAnsi="Arial" w:cs="Arial"/>
          <w:i/>
          <w:iCs/>
        </w:rPr>
        <w:t>Regional Environmental Change</w:t>
      </w:r>
      <w:r w:rsidRPr="000973FE">
        <w:rPr>
          <w:rFonts w:ascii="Arial" w:hAnsi="Arial" w:cs="Arial"/>
        </w:rPr>
        <w:t>, 17(3), pp. 753–766. Available at: https://doi.org/10.1007/s10113-016-1068-2.</w:t>
      </w:r>
    </w:p>
    <w:p w14:paraId="084AB7EE" w14:textId="77777777" w:rsidR="000973FE" w:rsidRPr="000973FE" w:rsidRDefault="000973FE" w:rsidP="000973FE">
      <w:pPr>
        <w:pStyle w:val="Bibliography"/>
        <w:rPr>
          <w:rFonts w:ascii="Arial" w:hAnsi="Arial" w:cs="Arial"/>
        </w:rPr>
      </w:pPr>
      <w:r w:rsidRPr="000973FE">
        <w:rPr>
          <w:rFonts w:ascii="Arial" w:hAnsi="Arial" w:cs="Arial"/>
        </w:rPr>
        <w:t xml:space="preserve">Mialhe, F., Gunnell, Y. and Mering, C. (2008) ‘Synoptic assessment of water resource variability in reservoirs by remote sensing: General approach and application to the runoff harvesting systems of south India’, </w:t>
      </w:r>
      <w:r w:rsidRPr="000973FE">
        <w:rPr>
          <w:rFonts w:ascii="Arial" w:hAnsi="Arial" w:cs="Arial"/>
          <w:i/>
          <w:iCs/>
        </w:rPr>
        <w:t>Water Resources Research</w:t>
      </w:r>
      <w:r w:rsidRPr="000973FE">
        <w:rPr>
          <w:rFonts w:ascii="Arial" w:hAnsi="Arial" w:cs="Arial"/>
        </w:rPr>
        <w:t>, 44(5). Available at: https://doi.org/10.1029/2007WR006065.</w:t>
      </w:r>
    </w:p>
    <w:p w14:paraId="357EEA65"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Monteiro, J., Martins, B. and Pires, J.M. (2018) ‘A hybrid approach for the spatial disaggregation of socio-economic indicators’, </w:t>
      </w:r>
      <w:r w:rsidRPr="000973FE">
        <w:rPr>
          <w:rFonts w:ascii="Arial" w:hAnsi="Arial" w:cs="Arial"/>
          <w:i/>
          <w:iCs/>
        </w:rPr>
        <w:t>International Journal of Data Science and Analytics</w:t>
      </w:r>
      <w:r w:rsidRPr="000973FE">
        <w:rPr>
          <w:rFonts w:ascii="Arial" w:hAnsi="Arial" w:cs="Arial"/>
        </w:rPr>
        <w:t>, 5(2), pp. 189–211. Available at: https://doi.org/10.1007/s41060-017-0080-z.</w:t>
      </w:r>
    </w:p>
    <w:p w14:paraId="60F302BA" w14:textId="77777777" w:rsidR="000973FE" w:rsidRPr="000973FE" w:rsidRDefault="000973FE" w:rsidP="000973FE">
      <w:pPr>
        <w:pStyle w:val="Bibliography"/>
        <w:rPr>
          <w:rFonts w:ascii="Arial" w:hAnsi="Arial" w:cs="Arial"/>
        </w:rPr>
      </w:pPr>
      <w:r w:rsidRPr="000973FE">
        <w:rPr>
          <w:rFonts w:ascii="Arial" w:hAnsi="Arial" w:cs="Arial"/>
        </w:rPr>
        <w:t xml:space="preserve">Pattnaik, I. </w:t>
      </w:r>
      <w:r w:rsidRPr="000973FE">
        <w:rPr>
          <w:rFonts w:ascii="Arial" w:hAnsi="Arial" w:cs="Arial"/>
          <w:i/>
          <w:iCs/>
        </w:rPr>
        <w:t>et al.</w:t>
      </w:r>
      <w:r w:rsidRPr="000973FE">
        <w:rPr>
          <w:rFonts w:ascii="Arial" w:hAnsi="Arial" w:cs="Arial"/>
        </w:rPr>
        <w:t xml:space="preserve"> (2018) ‘The feminization of agriculture or the feminization of agrarian distress? Tracking the trajectory of women in agriculture in India’, </w:t>
      </w:r>
      <w:r w:rsidRPr="000973FE">
        <w:rPr>
          <w:rFonts w:ascii="Arial" w:hAnsi="Arial" w:cs="Arial"/>
          <w:i/>
          <w:iCs/>
        </w:rPr>
        <w:t>Journal of the Asia Pacific Economy</w:t>
      </w:r>
      <w:r w:rsidRPr="000973FE">
        <w:rPr>
          <w:rFonts w:ascii="Arial" w:hAnsi="Arial" w:cs="Arial"/>
        </w:rPr>
        <w:t>, 23(1), pp. 138–155. Available at: https://doi.org/10.1080/13547860.2017.1394569.</w:t>
      </w:r>
    </w:p>
    <w:p w14:paraId="65BC71D5" w14:textId="77777777" w:rsidR="000973FE" w:rsidRPr="000973FE" w:rsidRDefault="000973FE" w:rsidP="000973FE">
      <w:pPr>
        <w:pStyle w:val="Bibliography"/>
        <w:rPr>
          <w:rFonts w:ascii="Arial" w:hAnsi="Arial" w:cs="Arial"/>
        </w:rPr>
      </w:pPr>
      <w:r w:rsidRPr="000973FE">
        <w:rPr>
          <w:rFonts w:ascii="Arial" w:hAnsi="Arial" w:cs="Arial"/>
        </w:rPr>
        <w:t xml:space="preserve">Pezzulo, C. </w:t>
      </w:r>
      <w:r w:rsidRPr="000973FE">
        <w:rPr>
          <w:rFonts w:ascii="Arial" w:hAnsi="Arial" w:cs="Arial"/>
          <w:i/>
          <w:iCs/>
        </w:rPr>
        <w:t>et al.</w:t>
      </w:r>
      <w:r w:rsidRPr="000973FE">
        <w:rPr>
          <w:rFonts w:ascii="Arial" w:hAnsi="Arial" w:cs="Arial"/>
        </w:rPr>
        <w:t xml:space="preserve"> (2023) ‘A subnational reproductive, maternal, newborn, child, and adolescent health and development atlas of India’, </w:t>
      </w:r>
      <w:r w:rsidRPr="000973FE">
        <w:rPr>
          <w:rFonts w:ascii="Arial" w:hAnsi="Arial" w:cs="Arial"/>
          <w:i/>
          <w:iCs/>
        </w:rPr>
        <w:t>Scientific Data</w:t>
      </w:r>
      <w:r w:rsidRPr="000973FE">
        <w:rPr>
          <w:rFonts w:ascii="Arial" w:hAnsi="Arial" w:cs="Arial"/>
        </w:rPr>
        <w:t>, 10(1), p. 86. Available at: https://doi.org/10.1038/s41597-023-01961-2.</w:t>
      </w:r>
    </w:p>
    <w:p w14:paraId="0967F789" w14:textId="77777777" w:rsidR="000973FE" w:rsidRPr="000973FE" w:rsidRDefault="000973FE" w:rsidP="000973FE">
      <w:pPr>
        <w:pStyle w:val="Bibliography"/>
        <w:rPr>
          <w:rFonts w:ascii="Arial" w:hAnsi="Arial" w:cs="Arial"/>
        </w:rPr>
      </w:pPr>
      <w:r w:rsidRPr="000973FE">
        <w:rPr>
          <w:rFonts w:ascii="Arial" w:hAnsi="Arial" w:cs="Arial"/>
        </w:rPr>
        <w:t xml:space="preserve">Qiu, Y. </w:t>
      </w:r>
      <w:r w:rsidRPr="000973FE">
        <w:rPr>
          <w:rFonts w:ascii="Arial" w:hAnsi="Arial" w:cs="Arial"/>
          <w:i/>
          <w:iCs/>
        </w:rPr>
        <w:t>et al.</w:t>
      </w:r>
      <w:r w:rsidRPr="000973FE">
        <w:rPr>
          <w:rFonts w:ascii="Arial" w:hAnsi="Arial" w:cs="Arial"/>
        </w:rPr>
        <w:t xml:space="preserve"> (2022) ‘Disaggregating population data for assessing progress of SDGs: methods and applications’, </w:t>
      </w:r>
      <w:r w:rsidRPr="000973FE">
        <w:rPr>
          <w:rFonts w:ascii="Arial" w:hAnsi="Arial" w:cs="Arial"/>
          <w:i/>
          <w:iCs/>
        </w:rPr>
        <w:t>International Journal of Digital Earth</w:t>
      </w:r>
      <w:r w:rsidRPr="000973FE">
        <w:rPr>
          <w:rFonts w:ascii="Arial" w:hAnsi="Arial" w:cs="Arial"/>
        </w:rPr>
        <w:t>, 15(1), pp. 2–29. Available at: https://doi.org/10.1080/17538947.2021.2013553.</w:t>
      </w:r>
    </w:p>
    <w:p w14:paraId="748FFF9C" w14:textId="77777777" w:rsidR="000973FE" w:rsidRPr="000973FE" w:rsidRDefault="000973FE" w:rsidP="000973FE">
      <w:pPr>
        <w:pStyle w:val="Bibliography"/>
        <w:rPr>
          <w:rFonts w:ascii="Arial" w:hAnsi="Arial" w:cs="Arial"/>
        </w:rPr>
      </w:pPr>
      <w:r w:rsidRPr="000973FE">
        <w:rPr>
          <w:rFonts w:ascii="Arial" w:hAnsi="Arial" w:cs="Arial"/>
        </w:rPr>
        <w:t xml:space="preserve">Schneiderbauer, S. and Ehrlich, D. (2005) ‘Population Density Estimations for Disaster Management: Case Study Rural Zimbabwe’, in P. van Oosterom, S. Zlatanova, and E.M. Fendel (eds) </w:t>
      </w:r>
      <w:r w:rsidRPr="000973FE">
        <w:rPr>
          <w:rFonts w:ascii="Arial" w:hAnsi="Arial" w:cs="Arial"/>
          <w:i/>
          <w:iCs/>
        </w:rPr>
        <w:t>Geo-information for Disaster Management</w:t>
      </w:r>
      <w:r w:rsidRPr="000973FE">
        <w:rPr>
          <w:rFonts w:ascii="Arial" w:hAnsi="Arial" w:cs="Arial"/>
        </w:rPr>
        <w:t>. Berlin, Heidelberg: Springer, pp. 901–921. Available at: https://doi.org/10.1007/3-540-27468-5_64.</w:t>
      </w:r>
    </w:p>
    <w:p w14:paraId="534DF064" w14:textId="77777777" w:rsidR="000973FE" w:rsidRPr="000973FE" w:rsidRDefault="000973FE" w:rsidP="000973FE">
      <w:pPr>
        <w:pStyle w:val="Bibliography"/>
        <w:rPr>
          <w:rFonts w:ascii="Arial" w:hAnsi="Arial" w:cs="Arial"/>
        </w:rPr>
      </w:pPr>
      <w:r w:rsidRPr="000973FE">
        <w:rPr>
          <w:rFonts w:ascii="Arial" w:hAnsi="Arial" w:cs="Arial"/>
        </w:rPr>
        <w:t xml:space="preserve">Slavchevska, V., Kaaria, S. and Taivalmaa, S.L. (2019) ‘The feminization of agriculture: evidence and implications for food and water security’, in J.A. Allan (ed.) </w:t>
      </w:r>
      <w:r w:rsidRPr="000973FE">
        <w:rPr>
          <w:rFonts w:ascii="Arial" w:hAnsi="Arial" w:cs="Arial"/>
          <w:i/>
          <w:iCs/>
        </w:rPr>
        <w:t>The Oxford Handbook of Food, Water and Society</w:t>
      </w:r>
      <w:r w:rsidRPr="000973FE">
        <w:rPr>
          <w:rFonts w:ascii="Arial" w:hAnsi="Arial" w:cs="Arial"/>
        </w:rPr>
        <w:t>. Oxford University Press.</w:t>
      </w:r>
    </w:p>
    <w:p w14:paraId="700C1BBE" w14:textId="77777777" w:rsidR="000973FE" w:rsidRPr="000973FE" w:rsidRDefault="000973FE" w:rsidP="000973FE">
      <w:pPr>
        <w:pStyle w:val="Bibliography"/>
        <w:rPr>
          <w:rFonts w:ascii="Arial" w:hAnsi="Arial" w:cs="Arial"/>
        </w:rPr>
      </w:pPr>
      <w:r w:rsidRPr="000973FE">
        <w:rPr>
          <w:rFonts w:ascii="Arial" w:hAnsi="Arial" w:cs="Arial"/>
        </w:rPr>
        <w:t xml:space="preserve">Stevens, F.R. </w:t>
      </w:r>
      <w:r w:rsidRPr="000973FE">
        <w:rPr>
          <w:rFonts w:ascii="Arial" w:hAnsi="Arial" w:cs="Arial"/>
          <w:i/>
          <w:iCs/>
        </w:rPr>
        <w:t>et al.</w:t>
      </w:r>
      <w:r w:rsidRPr="000973FE">
        <w:rPr>
          <w:rFonts w:ascii="Arial" w:hAnsi="Arial" w:cs="Arial"/>
        </w:rPr>
        <w:t xml:space="preserve"> (2015) ‘Disaggregating Census Data for Population Mapping Using Random Forests with Remotely-Sensed and Ancillary Data’, </w:t>
      </w:r>
      <w:r w:rsidRPr="000973FE">
        <w:rPr>
          <w:rFonts w:ascii="Arial" w:hAnsi="Arial" w:cs="Arial"/>
          <w:i/>
          <w:iCs/>
        </w:rPr>
        <w:t>PLOS ONE</w:t>
      </w:r>
      <w:r w:rsidRPr="000973FE">
        <w:rPr>
          <w:rFonts w:ascii="Arial" w:hAnsi="Arial" w:cs="Arial"/>
        </w:rPr>
        <w:t>, 10(2), p. e0107042. Available at: https://doi.org/10.1371/journal.pone.0107042.</w:t>
      </w:r>
    </w:p>
    <w:p w14:paraId="1B914C0D" w14:textId="77777777" w:rsidR="000973FE" w:rsidRPr="000973FE" w:rsidRDefault="000973FE" w:rsidP="000973FE">
      <w:pPr>
        <w:pStyle w:val="Bibliography"/>
        <w:rPr>
          <w:rFonts w:ascii="Arial" w:hAnsi="Arial" w:cs="Arial"/>
        </w:rPr>
      </w:pPr>
      <w:r w:rsidRPr="000973FE">
        <w:rPr>
          <w:rFonts w:ascii="Arial" w:hAnsi="Arial" w:cs="Arial"/>
        </w:rPr>
        <w:t xml:space="preserve">Szarka, N. and Biljecki, F. (2022) ‘Population estimation beyond counts—Inferring demographic characteristics’, </w:t>
      </w:r>
      <w:r w:rsidRPr="000973FE">
        <w:rPr>
          <w:rFonts w:ascii="Arial" w:hAnsi="Arial" w:cs="Arial"/>
          <w:i/>
          <w:iCs/>
        </w:rPr>
        <w:t>PLOS ONE</w:t>
      </w:r>
      <w:r w:rsidRPr="000973FE">
        <w:rPr>
          <w:rFonts w:ascii="Arial" w:hAnsi="Arial" w:cs="Arial"/>
        </w:rPr>
        <w:t>, 17(4), p. e0266484. Available at: https://doi.org/10.1371/journal.pone.0266484.</w:t>
      </w:r>
    </w:p>
    <w:p w14:paraId="301F444C" w14:textId="77777777" w:rsidR="000973FE" w:rsidRPr="000973FE" w:rsidRDefault="000973FE" w:rsidP="000973FE">
      <w:pPr>
        <w:pStyle w:val="Bibliography"/>
        <w:rPr>
          <w:rFonts w:ascii="Arial" w:hAnsi="Arial" w:cs="Arial"/>
        </w:rPr>
      </w:pPr>
      <w:r w:rsidRPr="000973FE">
        <w:rPr>
          <w:rFonts w:ascii="Arial" w:hAnsi="Arial" w:cs="Arial"/>
        </w:rPr>
        <w:t xml:space="preserve">Tatem, A.J. (2022) ‘Small area population denominators for improved disease surveillance and response’, </w:t>
      </w:r>
      <w:r w:rsidRPr="000973FE">
        <w:rPr>
          <w:rFonts w:ascii="Arial" w:hAnsi="Arial" w:cs="Arial"/>
          <w:i/>
          <w:iCs/>
        </w:rPr>
        <w:t>Epidemics</w:t>
      </w:r>
      <w:r w:rsidRPr="000973FE">
        <w:rPr>
          <w:rFonts w:ascii="Arial" w:hAnsi="Arial" w:cs="Arial"/>
        </w:rPr>
        <w:t>, 40, p. 100597. Available at: https://doi.org/10.1016/j.epidem.2022.100597.</w:t>
      </w:r>
    </w:p>
    <w:p w14:paraId="3A8BEC94" w14:textId="77777777" w:rsidR="000973FE" w:rsidRPr="000973FE" w:rsidRDefault="000973FE" w:rsidP="000973FE">
      <w:pPr>
        <w:pStyle w:val="Bibliography"/>
        <w:rPr>
          <w:rFonts w:ascii="Arial" w:hAnsi="Arial" w:cs="Arial"/>
        </w:rPr>
      </w:pPr>
      <w:r w:rsidRPr="000973FE">
        <w:rPr>
          <w:rFonts w:ascii="Arial" w:hAnsi="Arial" w:cs="Arial"/>
        </w:rPr>
        <w:t xml:space="preserve">Tobler, W. </w:t>
      </w:r>
      <w:r w:rsidRPr="000973FE">
        <w:rPr>
          <w:rFonts w:ascii="Arial" w:hAnsi="Arial" w:cs="Arial"/>
          <w:i/>
          <w:iCs/>
        </w:rPr>
        <w:t>et al.</w:t>
      </w:r>
      <w:r w:rsidRPr="000973FE">
        <w:rPr>
          <w:rFonts w:ascii="Arial" w:hAnsi="Arial" w:cs="Arial"/>
        </w:rPr>
        <w:t xml:space="preserve"> (1997) ‘World population in a grid of spherical quadrilaterals’, </w:t>
      </w:r>
      <w:r w:rsidRPr="000973FE">
        <w:rPr>
          <w:rFonts w:ascii="Arial" w:hAnsi="Arial" w:cs="Arial"/>
          <w:i/>
          <w:iCs/>
        </w:rPr>
        <w:t>International Journal of Population Geography</w:t>
      </w:r>
      <w:r w:rsidRPr="000973FE">
        <w:rPr>
          <w:rFonts w:ascii="Arial" w:hAnsi="Arial" w:cs="Arial"/>
        </w:rPr>
        <w:t>, 3(3), pp. 203–225. Available at: https://doi.org/10.1002/(SICI)1099-1220(199709)3:3&lt;203::AID-IJPG68&gt;3.0.CO;2-C.</w:t>
      </w:r>
    </w:p>
    <w:p w14:paraId="24FFC2DB" w14:textId="77777777" w:rsidR="000973FE" w:rsidRPr="000973FE" w:rsidRDefault="000973FE" w:rsidP="000973FE">
      <w:pPr>
        <w:pStyle w:val="Bibliography"/>
        <w:rPr>
          <w:rFonts w:ascii="Arial" w:hAnsi="Arial" w:cs="Arial"/>
        </w:rPr>
      </w:pPr>
      <w:r w:rsidRPr="000973FE">
        <w:rPr>
          <w:rFonts w:ascii="Arial" w:hAnsi="Arial" w:cs="Arial"/>
        </w:rPr>
        <w:t xml:space="preserve">Tobler, W.R. (1970) ‘A Computer Movie Simulating Urban Growth in the Detroit Region’, </w:t>
      </w:r>
      <w:r w:rsidRPr="000973FE">
        <w:rPr>
          <w:rFonts w:ascii="Arial" w:hAnsi="Arial" w:cs="Arial"/>
          <w:i/>
          <w:iCs/>
        </w:rPr>
        <w:t>Economic Geography</w:t>
      </w:r>
      <w:r w:rsidRPr="000973FE">
        <w:rPr>
          <w:rFonts w:ascii="Arial" w:hAnsi="Arial" w:cs="Arial"/>
        </w:rPr>
        <w:t>, 46, pp. 234–240. Available at: https://doi.org/10.2307/143141.</w:t>
      </w:r>
    </w:p>
    <w:p w14:paraId="02E32447" w14:textId="77777777" w:rsidR="000973FE" w:rsidRPr="000973FE" w:rsidRDefault="000973FE" w:rsidP="000973FE">
      <w:pPr>
        <w:pStyle w:val="Bibliography"/>
        <w:rPr>
          <w:rFonts w:ascii="Arial" w:hAnsi="Arial" w:cs="Arial"/>
        </w:rPr>
      </w:pPr>
      <w:r w:rsidRPr="000973FE">
        <w:rPr>
          <w:rFonts w:ascii="Arial" w:hAnsi="Arial" w:cs="Arial"/>
        </w:rPr>
        <w:t xml:space="preserve">Tobler, W.R. (1979) ‘Smooth Pycnophylactic Interpolation for Geographical Regions’, </w:t>
      </w:r>
      <w:r w:rsidRPr="000973FE">
        <w:rPr>
          <w:rFonts w:ascii="Arial" w:hAnsi="Arial" w:cs="Arial"/>
          <w:i/>
          <w:iCs/>
        </w:rPr>
        <w:t>Journal of the American Statistical Association</w:t>
      </w:r>
      <w:r w:rsidRPr="000973FE">
        <w:rPr>
          <w:rFonts w:ascii="Arial" w:hAnsi="Arial" w:cs="Arial"/>
        </w:rPr>
        <w:t>, 74(367), pp. 519–530. Available at: https://doi.org/10.2307/2286968.</w:t>
      </w:r>
    </w:p>
    <w:p w14:paraId="5EF36DAA" w14:textId="77777777" w:rsidR="000973FE" w:rsidRPr="000973FE" w:rsidRDefault="000973FE" w:rsidP="000973FE">
      <w:pPr>
        <w:pStyle w:val="Bibliography"/>
        <w:rPr>
          <w:rFonts w:ascii="Arial" w:hAnsi="Arial" w:cs="Arial"/>
        </w:rPr>
      </w:pPr>
      <w:r w:rsidRPr="000973FE">
        <w:rPr>
          <w:rFonts w:ascii="Arial" w:hAnsi="Arial" w:cs="Arial"/>
        </w:rPr>
        <w:t xml:space="preserve">Tuholske, C. </w:t>
      </w:r>
      <w:r w:rsidRPr="000973FE">
        <w:rPr>
          <w:rFonts w:ascii="Arial" w:hAnsi="Arial" w:cs="Arial"/>
          <w:i/>
          <w:iCs/>
        </w:rPr>
        <w:t>et al.</w:t>
      </w:r>
      <w:r w:rsidRPr="000973FE">
        <w:rPr>
          <w:rFonts w:ascii="Arial" w:hAnsi="Arial" w:cs="Arial"/>
        </w:rPr>
        <w:t xml:space="preserve"> (2021) ‘Implications for Tracking SDG Indicator Metrics with Gridded Population Data’, </w:t>
      </w:r>
      <w:r w:rsidRPr="000973FE">
        <w:rPr>
          <w:rFonts w:ascii="Arial" w:hAnsi="Arial" w:cs="Arial"/>
          <w:i/>
          <w:iCs/>
        </w:rPr>
        <w:t>Sustainability</w:t>
      </w:r>
      <w:r w:rsidRPr="000973FE">
        <w:rPr>
          <w:rFonts w:ascii="Arial" w:hAnsi="Arial" w:cs="Arial"/>
        </w:rPr>
        <w:t>, 13(13), p. 7329. Available at: https://doi.org/10.3390/su13137329.</w:t>
      </w:r>
    </w:p>
    <w:p w14:paraId="3BC3039A" w14:textId="77777777" w:rsidR="000973FE" w:rsidRPr="000973FE" w:rsidRDefault="000973FE" w:rsidP="000973FE">
      <w:pPr>
        <w:pStyle w:val="Bibliography"/>
        <w:rPr>
          <w:rFonts w:ascii="Arial" w:hAnsi="Arial" w:cs="Arial"/>
        </w:rPr>
      </w:pPr>
      <w:r w:rsidRPr="000973FE">
        <w:rPr>
          <w:rFonts w:ascii="Arial" w:hAnsi="Arial" w:cs="Arial"/>
        </w:rPr>
        <w:t xml:space="preserve">United Nations (2022) </w:t>
      </w:r>
      <w:r w:rsidRPr="000973FE">
        <w:rPr>
          <w:rFonts w:ascii="Arial" w:hAnsi="Arial" w:cs="Arial"/>
          <w:i/>
          <w:iCs/>
        </w:rPr>
        <w:t>The Sustainable Development Goals Report 2022</w:t>
      </w:r>
      <w:r w:rsidRPr="000973FE">
        <w:rPr>
          <w:rFonts w:ascii="Arial" w:hAnsi="Arial" w:cs="Arial"/>
        </w:rPr>
        <w:t>. New York, NY: United Nations. Available at: https://unstats.un.org/sdgs/report/2022/.</w:t>
      </w:r>
    </w:p>
    <w:p w14:paraId="436E0A8E" w14:textId="77777777" w:rsidR="000973FE" w:rsidRPr="000973FE" w:rsidRDefault="000973FE" w:rsidP="000973FE">
      <w:pPr>
        <w:pStyle w:val="Bibliography"/>
        <w:rPr>
          <w:rFonts w:ascii="Arial" w:hAnsi="Arial" w:cs="Arial"/>
        </w:rPr>
      </w:pPr>
      <w:r w:rsidRPr="000973FE">
        <w:rPr>
          <w:rFonts w:ascii="Arial" w:hAnsi="Arial" w:cs="Arial"/>
        </w:rPr>
        <w:lastRenderedPageBreak/>
        <w:t xml:space="preserve">United Nations in India (2022) </w:t>
      </w:r>
      <w:r w:rsidRPr="000973FE">
        <w:rPr>
          <w:rFonts w:ascii="Arial" w:hAnsi="Arial" w:cs="Arial"/>
          <w:i/>
          <w:iCs/>
        </w:rPr>
        <w:t>UN India Annual Report 2021</w:t>
      </w:r>
      <w:r w:rsidRPr="000973FE">
        <w:rPr>
          <w:rFonts w:ascii="Arial" w:hAnsi="Arial" w:cs="Arial"/>
        </w:rPr>
        <w:t>. New Delhi, India. Available at: https://india.un.org/en/195240-un-india-annual-report-2021 (Accessed: 30 May 2023).</w:t>
      </w:r>
    </w:p>
    <w:p w14:paraId="6F97BABB" w14:textId="77777777" w:rsidR="000973FE" w:rsidRPr="000973FE" w:rsidRDefault="000973FE" w:rsidP="000973FE">
      <w:pPr>
        <w:pStyle w:val="Bibliography"/>
        <w:rPr>
          <w:rFonts w:ascii="Arial" w:hAnsi="Arial" w:cs="Arial"/>
        </w:rPr>
      </w:pPr>
      <w:r w:rsidRPr="000973FE">
        <w:rPr>
          <w:rFonts w:ascii="Arial" w:hAnsi="Arial" w:cs="Arial"/>
        </w:rPr>
        <w:t xml:space="preserve">Viel, J.-F. and Tran, A. (2009) ‘Estimating Denominators: Satellite-Based Population Estimates at a Fine Spatial Resolution in a European Urban Area’, </w:t>
      </w:r>
      <w:r w:rsidRPr="000973FE">
        <w:rPr>
          <w:rFonts w:ascii="Arial" w:hAnsi="Arial" w:cs="Arial"/>
          <w:i/>
          <w:iCs/>
        </w:rPr>
        <w:t>Epidemiology</w:t>
      </w:r>
      <w:r w:rsidRPr="000973FE">
        <w:rPr>
          <w:rFonts w:ascii="Arial" w:hAnsi="Arial" w:cs="Arial"/>
        </w:rPr>
        <w:t>, 20(2), pp. 214–222.</w:t>
      </w:r>
    </w:p>
    <w:p w14:paraId="2AE38D46" w14:textId="77777777" w:rsidR="000973FE" w:rsidRPr="000973FE" w:rsidRDefault="000973FE" w:rsidP="000973FE">
      <w:pPr>
        <w:pStyle w:val="Bibliography"/>
        <w:rPr>
          <w:rFonts w:ascii="Arial" w:hAnsi="Arial" w:cs="Arial"/>
        </w:rPr>
      </w:pPr>
      <w:r w:rsidRPr="000973FE">
        <w:rPr>
          <w:rFonts w:ascii="Arial" w:hAnsi="Arial" w:cs="Arial"/>
        </w:rPr>
        <w:t xml:space="preserve">Wardrop, N.A. </w:t>
      </w:r>
      <w:r w:rsidRPr="000973FE">
        <w:rPr>
          <w:rFonts w:ascii="Arial" w:hAnsi="Arial" w:cs="Arial"/>
          <w:i/>
          <w:iCs/>
        </w:rPr>
        <w:t>et al.</w:t>
      </w:r>
      <w:r w:rsidRPr="000973FE">
        <w:rPr>
          <w:rFonts w:ascii="Arial" w:hAnsi="Arial" w:cs="Arial"/>
        </w:rPr>
        <w:t xml:space="preserve"> (2018) ‘Spatially disaggregated population estimates in the absence of national population and housing census data’, </w:t>
      </w:r>
      <w:r w:rsidRPr="000973FE">
        <w:rPr>
          <w:rFonts w:ascii="Arial" w:hAnsi="Arial" w:cs="Arial"/>
          <w:i/>
          <w:iCs/>
        </w:rPr>
        <w:t>Proceedings of the National Academy of Sciences</w:t>
      </w:r>
      <w:r w:rsidRPr="000973FE">
        <w:rPr>
          <w:rFonts w:ascii="Arial" w:hAnsi="Arial" w:cs="Arial"/>
        </w:rPr>
        <w:t>, 115(14), pp. 3529–3537. Available at: https://doi.org/10.1073/pnas.1715305115.</w:t>
      </w:r>
    </w:p>
    <w:p w14:paraId="76AF7B49" w14:textId="77777777" w:rsidR="000973FE" w:rsidRPr="000973FE" w:rsidRDefault="000973FE" w:rsidP="000973FE">
      <w:pPr>
        <w:pStyle w:val="Bibliography"/>
        <w:rPr>
          <w:rFonts w:ascii="Arial" w:hAnsi="Arial" w:cs="Arial"/>
        </w:rPr>
      </w:pPr>
      <w:r w:rsidRPr="000973FE">
        <w:rPr>
          <w:rFonts w:ascii="Arial" w:hAnsi="Arial" w:cs="Arial"/>
        </w:rPr>
        <w:t xml:space="preserve">You, L. and Wood, S. (2006) ‘An entropy approach to spatial disaggregation of agricultural production’, </w:t>
      </w:r>
      <w:r w:rsidRPr="000973FE">
        <w:rPr>
          <w:rFonts w:ascii="Arial" w:hAnsi="Arial" w:cs="Arial"/>
          <w:i/>
          <w:iCs/>
        </w:rPr>
        <w:t>Agricultural Systems</w:t>
      </w:r>
      <w:r w:rsidRPr="000973FE">
        <w:rPr>
          <w:rFonts w:ascii="Arial" w:hAnsi="Arial" w:cs="Arial"/>
        </w:rPr>
        <w:t>, 90(1), pp. 329–347. Available at: https://doi.org/10.1016/j.agsy.2006.01.008.</w:t>
      </w:r>
    </w:p>
    <w:p w14:paraId="45199CF3" w14:textId="77777777" w:rsidR="000973FE" w:rsidRPr="000973FE" w:rsidRDefault="000973FE" w:rsidP="000973FE">
      <w:pPr>
        <w:pStyle w:val="Bibliography"/>
        <w:rPr>
          <w:rFonts w:ascii="Arial" w:hAnsi="Arial" w:cs="Arial"/>
        </w:rPr>
      </w:pPr>
      <w:r w:rsidRPr="000973FE">
        <w:rPr>
          <w:rFonts w:ascii="Arial" w:hAnsi="Arial" w:cs="Arial"/>
        </w:rPr>
        <w:t xml:space="preserve">Zarkovich, S.S., Bosnich, S. and Anichich, Z. (1976) ‘Agricultural Population’, </w:t>
      </w:r>
      <w:r w:rsidRPr="000973FE">
        <w:rPr>
          <w:rFonts w:ascii="Arial" w:hAnsi="Arial" w:cs="Arial"/>
          <w:i/>
          <w:iCs/>
        </w:rPr>
        <w:t>International Statistical Review / Revue Internationale de Statistique</w:t>
      </w:r>
      <w:r w:rsidRPr="000973FE">
        <w:rPr>
          <w:rFonts w:ascii="Arial" w:hAnsi="Arial" w:cs="Arial"/>
        </w:rPr>
        <w:t>, 44(2), pp. 283–288. Available at: https://doi.org/10.2307/1403288.</w:t>
      </w:r>
    </w:p>
    <w:p w14:paraId="43B79DD1" w14:textId="68761E7E" w:rsidR="009225AB" w:rsidRPr="009225AB" w:rsidRDefault="009225AB" w:rsidP="009225AB">
      <w:pPr>
        <w:jc w:val="left"/>
      </w:pPr>
      <w:r>
        <w:fldChar w:fldCharType="end"/>
      </w:r>
    </w:p>
    <w:p w14:paraId="1C9498DE" w14:textId="77777777" w:rsidR="003321F4" w:rsidRPr="003321F4" w:rsidRDefault="003321F4" w:rsidP="003321F4"/>
    <w:sectPr w:rsidR="003321F4" w:rsidRPr="003321F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e P" w:date="2023-07-14T15:26:00Z" w:initials="JP">
    <w:p w14:paraId="09FF69A8" w14:textId="77777777" w:rsidR="00E342E3" w:rsidRDefault="00E342E3" w:rsidP="00483A83">
      <w:pPr>
        <w:pStyle w:val="CommentText"/>
        <w:jc w:val="left"/>
      </w:pPr>
      <w:r>
        <w:rPr>
          <w:rStyle w:val="CommentReference"/>
        </w:rPr>
        <w:annotationRef/>
      </w:r>
      <w:r>
        <w:t>Would it be possible to skip the vectorisation step, and just use the input raster as a mask after it has already been filtered to only the desired classes? TO CONSIDER</w:t>
      </w:r>
    </w:p>
  </w:comment>
  <w:comment w:id="1" w:author="Joe P" w:date="2023-05-30T17:53:00Z" w:initials="JP">
    <w:p w14:paraId="62BB4B9A" w14:textId="4994F75B" w:rsidR="008360A6" w:rsidRDefault="00D53B5B" w:rsidP="007C13F0">
      <w:pPr>
        <w:pStyle w:val="CommentText"/>
        <w:jc w:val="left"/>
      </w:pPr>
      <w:r>
        <w:rPr>
          <w:rStyle w:val="CommentReference"/>
        </w:rPr>
        <w:annotationRef/>
      </w:r>
      <w:r w:rsidR="008360A6">
        <w:t xml:space="preserve">This comment depends on how closely the overall thesis is linked to Sri Lanka project. May choose instead to broaden the purpose statement to think about ADP for understanding climate vulnerability, economic factors, etc. </w:t>
      </w:r>
    </w:p>
  </w:comment>
  <w:comment w:id="19" w:author="Joe P" w:date="2023-06-07T11:45:00Z" w:initials="JP">
    <w:p w14:paraId="75723AEC" w14:textId="77777777" w:rsidR="00774F9D" w:rsidRDefault="00774F9D" w:rsidP="008844DD">
      <w:pPr>
        <w:pStyle w:val="CommentText"/>
        <w:jc w:val="left"/>
      </w:pPr>
      <w:r>
        <w:rPr>
          <w:rStyle w:val="CommentReference"/>
        </w:rPr>
        <w:annotationRef/>
      </w:r>
      <w:r>
        <w:t>Incorporate this section into intro paragraphs above?</w:t>
      </w:r>
    </w:p>
  </w:comment>
  <w:comment w:id="30" w:author="Joe P" w:date="2023-08-03T12:07:00Z" w:initials="JP">
    <w:p w14:paraId="32C08E6C" w14:textId="77777777" w:rsidR="0030188D" w:rsidRDefault="0030188D" w:rsidP="00D31CC3">
      <w:pPr>
        <w:pStyle w:val="CommentText"/>
        <w:jc w:val="left"/>
      </w:pPr>
      <w:r>
        <w:rPr>
          <w:rStyle w:val="CommentReference"/>
        </w:rPr>
        <w:annotationRef/>
      </w:r>
      <w:r>
        <w:t>Move section, or rename subtitle to fit into flow of methodology?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9FF69A8" w15:done="0"/>
  <w15:commentEx w15:paraId="62BB4B9A" w15:done="0"/>
  <w15:commentEx w15:paraId="75723AEC" w15:done="0"/>
  <w15:commentEx w15:paraId="32C08E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BE791" w16cex:dateUtc="2023-07-14T14:26:00Z"/>
  <w16cex:commentExtensible w16cex:durableId="2820B683" w16cex:dateUtc="2023-05-30T16:53:00Z"/>
  <w16cex:commentExtensible w16cex:durableId="282AEC62" w16cex:dateUtc="2023-06-07T10:45:00Z"/>
  <w16cex:commentExtensible w16cex:durableId="287616FC" w16cex:dateUtc="2023-08-03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9FF69A8" w16cid:durableId="285BE791"/>
  <w16cid:commentId w16cid:paraId="62BB4B9A" w16cid:durableId="2820B683"/>
  <w16cid:commentId w16cid:paraId="75723AEC" w16cid:durableId="282AEC62"/>
  <w16cid:commentId w16cid:paraId="32C08E6C" w16cid:durableId="287616F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27CD8"/>
    <w:multiLevelType w:val="hybridMultilevel"/>
    <w:tmpl w:val="0FA6BF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7D4EB4"/>
    <w:multiLevelType w:val="multilevel"/>
    <w:tmpl w:val="69F68DC8"/>
    <w:lvl w:ilvl="0">
      <w:start w:val="1"/>
      <w:numFmt w:val="decimal"/>
      <w:lvlText w:val="%1."/>
      <w:lvlJc w:val="left"/>
      <w:pPr>
        <w:ind w:left="720" w:hanging="360"/>
      </w:pPr>
      <w:rPr>
        <w:rFonts w:hint="default"/>
      </w:rPr>
    </w:lvl>
    <w:lvl w:ilvl="1">
      <w:start w:val="4"/>
      <w:numFmt w:val="decimal"/>
      <w:isLgl/>
      <w:lvlText w:val="%1.%2"/>
      <w:lvlJc w:val="left"/>
      <w:pPr>
        <w:ind w:left="910" w:hanging="5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FC859D7"/>
    <w:multiLevelType w:val="hybridMultilevel"/>
    <w:tmpl w:val="B6265F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DB0554"/>
    <w:multiLevelType w:val="hybridMultilevel"/>
    <w:tmpl w:val="86D2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4F4703"/>
    <w:multiLevelType w:val="hybridMultilevel"/>
    <w:tmpl w:val="2360A2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4F54B9"/>
    <w:multiLevelType w:val="multilevel"/>
    <w:tmpl w:val="A6C094AA"/>
    <w:lvl w:ilvl="0">
      <w:start w:val="1"/>
      <w:numFmt w:val="decimal"/>
      <w:lvlText w:val="%1."/>
      <w:lvlJc w:val="left"/>
      <w:pPr>
        <w:tabs>
          <w:tab w:val="num" w:pos="720"/>
        </w:tabs>
        <w:ind w:left="720" w:hanging="360"/>
      </w:pPr>
      <w:rPr>
        <w:rFonts w:hint="default"/>
      </w:rPr>
    </w:lvl>
    <w:lvl w:ilvl="1">
      <w:start w:val="1"/>
      <w:numFmt w:val="decimal"/>
      <w:lvlText w:val="%1.%2"/>
      <w:lvlJc w:val="right"/>
      <w:pPr>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 w15:restartNumberingAfterBreak="0">
    <w:nsid w:val="41505FC5"/>
    <w:multiLevelType w:val="hybridMultilevel"/>
    <w:tmpl w:val="D5F4A5CA"/>
    <w:lvl w:ilvl="0" w:tplc="1E96C0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7062A1"/>
    <w:multiLevelType w:val="hybridMultilevel"/>
    <w:tmpl w:val="9C3E60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C934D3"/>
    <w:multiLevelType w:val="hybridMultilevel"/>
    <w:tmpl w:val="D9227604"/>
    <w:lvl w:ilvl="0" w:tplc="F3FA7B48">
      <w:numFmt w:val="bullet"/>
      <w:lvlText w:val="-"/>
      <w:lvlJc w:val="left"/>
      <w:pPr>
        <w:ind w:left="360" w:hanging="360"/>
      </w:pPr>
      <w:rPr>
        <w:rFonts w:ascii="Arial" w:eastAsiaTheme="minorEastAsia"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4CC97716"/>
    <w:multiLevelType w:val="multilevel"/>
    <w:tmpl w:val="905488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40388D"/>
    <w:multiLevelType w:val="hybridMultilevel"/>
    <w:tmpl w:val="4A02C6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6412CA"/>
    <w:multiLevelType w:val="hybridMultilevel"/>
    <w:tmpl w:val="F1620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FC0893"/>
    <w:multiLevelType w:val="hybridMultilevel"/>
    <w:tmpl w:val="478E755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E982E27"/>
    <w:multiLevelType w:val="hybridMultilevel"/>
    <w:tmpl w:val="A41AF8E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C64EA7"/>
    <w:multiLevelType w:val="hybridMultilevel"/>
    <w:tmpl w:val="32D43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7116EC"/>
    <w:multiLevelType w:val="hybridMultilevel"/>
    <w:tmpl w:val="CECE59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6E361BE"/>
    <w:multiLevelType w:val="hybridMultilevel"/>
    <w:tmpl w:val="49466BB8"/>
    <w:lvl w:ilvl="0" w:tplc="30EC2B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62324C"/>
    <w:multiLevelType w:val="hybridMultilevel"/>
    <w:tmpl w:val="A7922A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710045"/>
    <w:multiLevelType w:val="hybridMultilevel"/>
    <w:tmpl w:val="D0B2BB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52801879">
    <w:abstractNumId w:val="4"/>
  </w:num>
  <w:num w:numId="2" w16cid:durableId="721709414">
    <w:abstractNumId w:val="7"/>
  </w:num>
  <w:num w:numId="3" w16cid:durableId="1819571016">
    <w:abstractNumId w:val="18"/>
  </w:num>
  <w:num w:numId="4" w16cid:durableId="495920517">
    <w:abstractNumId w:val="0"/>
  </w:num>
  <w:num w:numId="5" w16cid:durableId="1691027586">
    <w:abstractNumId w:val="10"/>
  </w:num>
  <w:num w:numId="6" w16cid:durableId="1115101120">
    <w:abstractNumId w:val="15"/>
  </w:num>
  <w:num w:numId="7" w16cid:durableId="2059545312">
    <w:abstractNumId w:val="14"/>
  </w:num>
  <w:num w:numId="8" w16cid:durableId="1826318471">
    <w:abstractNumId w:val="17"/>
  </w:num>
  <w:num w:numId="9" w16cid:durableId="1691641178">
    <w:abstractNumId w:val="8"/>
  </w:num>
  <w:num w:numId="10" w16cid:durableId="850797258">
    <w:abstractNumId w:val="11"/>
  </w:num>
  <w:num w:numId="11" w16cid:durableId="113066109">
    <w:abstractNumId w:val="3"/>
  </w:num>
  <w:num w:numId="12" w16cid:durableId="679699158">
    <w:abstractNumId w:val="5"/>
  </w:num>
  <w:num w:numId="13" w16cid:durableId="615914477">
    <w:abstractNumId w:val="6"/>
  </w:num>
  <w:num w:numId="14" w16cid:durableId="1733697690">
    <w:abstractNumId w:val="12"/>
  </w:num>
  <w:num w:numId="15" w16cid:durableId="476263124">
    <w:abstractNumId w:val="2"/>
  </w:num>
  <w:num w:numId="16" w16cid:durableId="1186559874">
    <w:abstractNumId w:val="16"/>
  </w:num>
  <w:num w:numId="17" w16cid:durableId="1325206026">
    <w:abstractNumId w:val="13"/>
  </w:num>
  <w:num w:numId="18" w16cid:durableId="635450792">
    <w:abstractNumId w:val="9"/>
  </w:num>
  <w:num w:numId="19" w16cid:durableId="183745585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P">
    <w15:presenceInfo w15:providerId="Windows Live" w15:userId="cad59077e4daaa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76"/>
    <w:rsid w:val="00010813"/>
    <w:rsid w:val="00014845"/>
    <w:rsid w:val="00022AD8"/>
    <w:rsid w:val="000248DB"/>
    <w:rsid w:val="00042EF4"/>
    <w:rsid w:val="00056203"/>
    <w:rsid w:val="000636D3"/>
    <w:rsid w:val="000661A5"/>
    <w:rsid w:val="00091673"/>
    <w:rsid w:val="0009223A"/>
    <w:rsid w:val="000933C8"/>
    <w:rsid w:val="00095403"/>
    <w:rsid w:val="000973FE"/>
    <w:rsid w:val="00097DDE"/>
    <w:rsid w:val="000A0A8B"/>
    <w:rsid w:val="000B1827"/>
    <w:rsid w:val="000B2E87"/>
    <w:rsid w:val="000B3319"/>
    <w:rsid w:val="000B56E4"/>
    <w:rsid w:val="000C417A"/>
    <w:rsid w:val="000D339B"/>
    <w:rsid w:val="000E5B1B"/>
    <w:rsid w:val="000F5982"/>
    <w:rsid w:val="000F5C13"/>
    <w:rsid w:val="000F7E9E"/>
    <w:rsid w:val="00102B31"/>
    <w:rsid w:val="00102E51"/>
    <w:rsid w:val="00117DF6"/>
    <w:rsid w:val="00122C75"/>
    <w:rsid w:val="00123C47"/>
    <w:rsid w:val="0016327D"/>
    <w:rsid w:val="00173E70"/>
    <w:rsid w:val="00173FFA"/>
    <w:rsid w:val="001750F5"/>
    <w:rsid w:val="00176772"/>
    <w:rsid w:val="001827B8"/>
    <w:rsid w:val="00195C3D"/>
    <w:rsid w:val="001E4F99"/>
    <w:rsid w:val="001E672F"/>
    <w:rsid w:val="001F2F0A"/>
    <w:rsid w:val="002049FD"/>
    <w:rsid w:val="00213F6D"/>
    <w:rsid w:val="00216E72"/>
    <w:rsid w:val="002171B4"/>
    <w:rsid w:val="00234DF4"/>
    <w:rsid w:val="002350FF"/>
    <w:rsid w:val="002419AD"/>
    <w:rsid w:val="002549B1"/>
    <w:rsid w:val="00275FD9"/>
    <w:rsid w:val="002823B1"/>
    <w:rsid w:val="00296D7E"/>
    <w:rsid w:val="002A307B"/>
    <w:rsid w:val="002A43A9"/>
    <w:rsid w:val="002A45F0"/>
    <w:rsid w:val="002B000E"/>
    <w:rsid w:val="002B3A74"/>
    <w:rsid w:val="002C722C"/>
    <w:rsid w:val="002C7B3B"/>
    <w:rsid w:val="002E2901"/>
    <w:rsid w:val="002E6437"/>
    <w:rsid w:val="002E6AB9"/>
    <w:rsid w:val="002F569F"/>
    <w:rsid w:val="0030188D"/>
    <w:rsid w:val="003175DE"/>
    <w:rsid w:val="00321130"/>
    <w:rsid w:val="00325379"/>
    <w:rsid w:val="0033141E"/>
    <w:rsid w:val="003321F4"/>
    <w:rsid w:val="00334D61"/>
    <w:rsid w:val="00337EAE"/>
    <w:rsid w:val="00341784"/>
    <w:rsid w:val="00342A74"/>
    <w:rsid w:val="00354332"/>
    <w:rsid w:val="003562DB"/>
    <w:rsid w:val="003640F5"/>
    <w:rsid w:val="0037614E"/>
    <w:rsid w:val="0037642D"/>
    <w:rsid w:val="00376FC0"/>
    <w:rsid w:val="00380D6D"/>
    <w:rsid w:val="0038350C"/>
    <w:rsid w:val="00396B52"/>
    <w:rsid w:val="003A2969"/>
    <w:rsid w:val="003A4F3A"/>
    <w:rsid w:val="003C23FE"/>
    <w:rsid w:val="003D1273"/>
    <w:rsid w:val="003D2CB2"/>
    <w:rsid w:val="003E159A"/>
    <w:rsid w:val="003E2185"/>
    <w:rsid w:val="003E4307"/>
    <w:rsid w:val="003F1712"/>
    <w:rsid w:val="0041269A"/>
    <w:rsid w:val="004132AB"/>
    <w:rsid w:val="00416CFA"/>
    <w:rsid w:val="00417853"/>
    <w:rsid w:val="00424424"/>
    <w:rsid w:val="004253DE"/>
    <w:rsid w:val="00436E9B"/>
    <w:rsid w:val="0044524C"/>
    <w:rsid w:val="004578B7"/>
    <w:rsid w:val="004619B3"/>
    <w:rsid w:val="004701E2"/>
    <w:rsid w:val="00474658"/>
    <w:rsid w:val="0047502D"/>
    <w:rsid w:val="004925BB"/>
    <w:rsid w:val="00495C82"/>
    <w:rsid w:val="004B4980"/>
    <w:rsid w:val="004C5FB5"/>
    <w:rsid w:val="004D1CC8"/>
    <w:rsid w:val="004D254F"/>
    <w:rsid w:val="004E5AA4"/>
    <w:rsid w:val="004F0DB9"/>
    <w:rsid w:val="00502685"/>
    <w:rsid w:val="005109F6"/>
    <w:rsid w:val="00516505"/>
    <w:rsid w:val="00520285"/>
    <w:rsid w:val="00540B2E"/>
    <w:rsid w:val="005625B7"/>
    <w:rsid w:val="00566CF0"/>
    <w:rsid w:val="00575B7B"/>
    <w:rsid w:val="00585913"/>
    <w:rsid w:val="005904A8"/>
    <w:rsid w:val="00591FCA"/>
    <w:rsid w:val="00593361"/>
    <w:rsid w:val="005A2CCD"/>
    <w:rsid w:val="005A537D"/>
    <w:rsid w:val="005C3AD8"/>
    <w:rsid w:val="005E13E5"/>
    <w:rsid w:val="005F6076"/>
    <w:rsid w:val="0060329C"/>
    <w:rsid w:val="00630AE6"/>
    <w:rsid w:val="0064250D"/>
    <w:rsid w:val="0064375C"/>
    <w:rsid w:val="00660156"/>
    <w:rsid w:val="00666244"/>
    <w:rsid w:val="0066661B"/>
    <w:rsid w:val="00693132"/>
    <w:rsid w:val="006A12BE"/>
    <w:rsid w:val="006B1D41"/>
    <w:rsid w:val="006B76BC"/>
    <w:rsid w:val="006B7FA5"/>
    <w:rsid w:val="006C6C41"/>
    <w:rsid w:val="006D2271"/>
    <w:rsid w:val="006D442B"/>
    <w:rsid w:val="006D7F67"/>
    <w:rsid w:val="006E1600"/>
    <w:rsid w:val="006F3561"/>
    <w:rsid w:val="006F4947"/>
    <w:rsid w:val="006F49BD"/>
    <w:rsid w:val="006F7935"/>
    <w:rsid w:val="00707C27"/>
    <w:rsid w:val="00720FEC"/>
    <w:rsid w:val="00722F2E"/>
    <w:rsid w:val="00736193"/>
    <w:rsid w:val="00774585"/>
    <w:rsid w:val="00774F9D"/>
    <w:rsid w:val="007858A3"/>
    <w:rsid w:val="00785ACB"/>
    <w:rsid w:val="00786773"/>
    <w:rsid w:val="00787124"/>
    <w:rsid w:val="007A3897"/>
    <w:rsid w:val="007A4ED6"/>
    <w:rsid w:val="007A762F"/>
    <w:rsid w:val="007C19F9"/>
    <w:rsid w:val="007C27E8"/>
    <w:rsid w:val="007F2554"/>
    <w:rsid w:val="007F5D89"/>
    <w:rsid w:val="007F790C"/>
    <w:rsid w:val="007F79C8"/>
    <w:rsid w:val="007F7A29"/>
    <w:rsid w:val="00803FB7"/>
    <w:rsid w:val="008071D3"/>
    <w:rsid w:val="0081472A"/>
    <w:rsid w:val="008276D4"/>
    <w:rsid w:val="008360A6"/>
    <w:rsid w:val="00860B6A"/>
    <w:rsid w:val="008655CA"/>
    <w:rsid w:val="00866076"/>
    <w:rsid w:val="008666E6"/>
    <w:rsid w:val="00866C21"/>
    <w:rsid w:val="00867D8B"/>
    <w:rsid w:val="0087402B"/>
    <w:rsid w:val="00880D06"/>
    <w:rsid w:val="008905B5"/>
    <w:rsid w:val="00891BC0"/>
    <w:rsid w:val="008A39DC"/>
    <w:rsid w:val="008A7C14"/>
    <w:rsid w:val="008A7EAF"/>
    <w:rsid w:val="008B0E39"/>
    <w:rsid w:val="008B2B4B"/>
    <w:rsid w:val="008B572F"/>
    <w:rsid w:val="008B7336"/>
    <w:rsid w:val="008C2237"/>
    <w:rsid w:val="008C7464"/>
    <w:rsid w:val="008E70E1"/>
    <w:rsid w:val="008F2921"/>
    <w:rsid w:val="008F39E8"/>
    <w:rsid w:val="008F5D72"/>
    <w:rsid w:val="00901D29"/>
    <w:rsid w:val="009107B5"/>
    <w:rsid w:val="00921144"/>
    <w:rsid w:val="009225AB"/>
    <w:rsid w:val="009325C2"/>
    <w:rsid w:val="00942541"/>
    <w:rsid w:val="00954694"/>
    <w:rsid w:val="009578B7"/>
    <w:rsid w:val="00967305"/>
    <w:rsid w:val="00977597"/>
    <w:rsid w:val="009820B5"/>
    <w:rsid w:val="00982EB0"/>
    <w:rsid w:val="00987BA1"/>
    <w:rsid w:val="00993041"/>
    <w:rsid w:val="009A5F8D"/>
    <w:rsid w:val="009A6070"/>
    <w:rsid w:val="009B4E54"/>
    <w:rsid w:val="009C1B12"/>
    <w:rsid w:val="009C2206"/>
    <w:rsid w:val="009C4229"/>
    <w:rsid w:val="009E3265"/>
    <w:rsid w:val="009E342F"/>
    <w:rsid w:val="00A207B9"/>
    <w:rsid w:val="00A275C1"/>
    <w:rsid w:val="00A405EF"/>
    <w:rsid w:val="00A42B3C"/>
    <w:rsid w:val="00A61EFB"/>
    <w:rsid w:val="00A67888"/>
    <w:rsid w:val="00A83FF7"/>
    <w:rsid w:val="00AC180E"/>
    <w:rsid w:val="00AD4A57"/>
    <w:rsid w:val="00AD5AAD"/>
    <w:rsid w:val="00AF4F41"/>
    <w:rsid w:val="00B0551B"/>
    <w:rsid w:val="00B121B4"/>
    <w:rsid w:val="00B128B9"/>
    <w:rsid w:val="00B22899"/>
    <w:rsid w:val="00B24EAF"/>
    <w:rsid w:val="00B32147"/>
    <w:rsid w:val="00B433D4"/>
    <w:rsid w:val="00B4628E"/>
    <w:rsid w:val="00B52465"/>
    <w:rsid w:val="00B75936"/>
    <w:rsid w:val="00B9045B"/>
    <w:rsid w:val="00B95F99"/>
    <w:rsid w:val="00BA00EB"/>
    <w:rsid w:val="00BA2186"/>
    <w:rsid w:val="00BB065F"/>
    <w:rsid w:val="00BC10A5"/>
    <w:rsid w:val="00BD533C"/>
    <w:rsid w:val="00BD7621"/>
    <w:rsid w:val="00BD7A4B"/>
    <w:rsid w:val="00BE0376"/>
    <w:rsid w:val="00BE1EFE"/>
    <w:rsid w:val="00BF0799"/>
    <w:rsid w:val="00BF45CD"/>
    <w:rsid w:val="00C10490"/>
    <w:rsid w:val="00C10EE7"/>
    <w:rsid w:val="00C15929"/>
    <w:rsid w:val="00C15F4C"/>
    <w:rsid w:val="00C27676"/>
    <w:rsid w:val="00C27CEB"/>
    <w:rsid w:val="00C404DD"/>
    <w:rsid w:val="00C410A3"/>
    <w:rsid w:val="00C42655"/>
    <w:rsid w:val="00C43689"/>
    <w:rsid w:val="00C43B02"/>
    <w:rsid w:val="00C45762"/>
    <w:rsid w:val="00C47771"/>
    <w:rsid w:val="00C53627"/>
    <w:rsid w:val="00C61E47"/>
    <w:rsid w:val="00C65C60"/>
    <w:rsid w:val="00C67A65"/>
    <w:rsid w:val="00C72E05"/>
    <w:rsid w:val="00C86DF1"/>
    <w:rsid w:val="00CA4505"/>
    <w:rsid w:val="00CB2479"/>
    <w:rsid w:val="00CB6441"/>
    <w:rsid w:val="00CD3383"/>
    <w:rsid w:val="00CD3F46"/>
    <w:rsid w:val="00CE543F"/>
    <w:rsid w:val="00CF132D"/>
    <w:rsid w:val="00D11CD4"/>
    <w:rsid w:val="00D125F7"/>
    <w:rsid w:val="00D36FF4"/>
    <w:rsid w:val="00D37989"/>
    <w:rsid w:val="00D40AC4"/>
    <w:rsid w:val="00D41FC4"/>
    <w:rsid w:val="00D53B5B"/>
    <w:rsid w:val="00D57A7F"/>
    <w:rsid w:val="00D629E7"/>
    <w:rsid w:val="00D7598D"/>
    <w:rsid w:val="00D77EB0"/>
    <w:rsid w:val="00D8119A"/>
    <w:rsid w:val="00D92C6B"/>
    <w:rsid w:val="00D93779"/>
    <w:rsid w:val="00D96ED1"/>
    <w:rsid w:val="00DA16C1"/>
    <w:rsid w:val="00DA3E3A"/>
    <w:rsid w:val="00DA444D"/>
    <w:rsid w:val="00DA5C28"/>
    <w:rsid w:val="00DD0DB2"/>
    <w:rsid w:val="00DD2F1D"/>
    <w:rsid w:val="00DD61FB"/>
    <w:rsid w:val="00DD66AB"/>
    <w:rsid w:val="00DE4B74"/>
    <w:rsid w:val="00DF6730"/>
    <w:rsid w:val="00E100F3"/>
    <w:rsid w:val="00E119AB"/>
    <w:rsid w:val="00E11DCB"/>
    <w:rsid w:val="00E20C2A"/>
    <w:rsid w:val="00E32821"/>
    <w:rsid w:val="00E328E0"/>
    <w:rsid w:val="00E342E3"/>
    <w:rsid w:val="00E542AF"/>
    <w:rsid w:val="00E55026"/>
    <w:rsid w:val="00E5621E"/>
    <w:rsid w:val="00E56C6F"/>
    <w:rsid w:val="00E61238"/>
    <w:rsid w:val="00E621CF"/>
    <w:rsid w:val="00E706EB"/>
    <w:rsid w:val="00E73F17"/>
    <w:rsid w:val="00E76E3B"/>
    <w:rsid w:val="00E77587"/>
    <w:rsid w:val="00E96BE8"/>
    <w:rsid w:val="00EA53B2"/>
    <w:rsid w:val="00EA782F"/>
    <w:rsid w:val="00ED3E74"/>
    <w:rsid w:val="00EE162F"/>
    <w:rsid w:val="00EE5E52"/>
    <w:rsid w:val="00F137BA"/>
    <w:rsid w:val="00F15C1D"/>
    <w:rsid w:val="00F26FB0"/>
    <w:rsid w:val="00F3280D"/>
    <w:rsid w:val="00F449F8"/>
    <w:rsid w:val="00F44DA4"/>
    <w:rsid w:val="00F544E9"/>
    <w:rsid w:val="00F57868"/>
    <w:rsid w:val="00F6487B"/>
    <w:rsid w:val="00F81A9D"/>
    <w:rsid w:val="00F854BB"/>
    <w:rsid w:val="00F92E1F"/>
    <w:rsid w:val="00FA17E0"/>
    <w:rsid w:val="00FA2D93"/>
    <w:rsid w:val="00FA5693"/>
    <w:rsid w:val="00FB3596"/>
    <w:rsid w:val="00FC1FFC"/>
    <w:rsid w:val="00FD3D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C261"/>
  <w15:chartTrackingRefBased/>
  <w15:docId w15:val="{7210EEF1-12C1-4DB0-9286-EFB4F2C6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57"/>
    <w:pPr>
      <w:spacing w:line="360" w:lineRule="auto"/>
    </w:pPr>
  </w:style>
  <w:style w:type="paragraph" w:styleId="Heading1">
    <w:name w:val="heading 1"/>
    <w:basedOn w:val="Normal"/>
    <w:next w:val="Normal"/>
    <w:link w:val="Heading1Char"/>
    <w:uiPriority w:val="9"/>
    <w:qFormat/>
    <w:rsid w:val="00C27676"/>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C27676"/>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954694"/>
    <w:pPr>
      <w:keepNext/>
      <w:keepLines/>
      <w:spacing w:before="120" w:after="60"/>
      <w:outlineLvl w:val="2"/>
    </w:pPr>
    <w:rPr>
      <w:rFonts w:asciiTheme="majorHAnsi" w:eastAsiaTheme="majorEastAsia" w:hAnsiTheme="majorHAnsi" w:cstheme="majorBidi"/>
      <w:b/>
      <w:spacing w:val="4"/>
      <w:szCs w:val="24"/>
    </w:rPr>
  </w:style>
  <w:style w:type="paragraph" w:styleId="Heading4">
    <w:name w:val="heading 4"/>
    <w:basedOn w:val="Normal"/>
    <w:next w:val="Normal"/>
    <w:link w:val="Heading4Char"/>
    <w:uiPriority w:val="9"/>
    <w:unhideWhenUsed/>
    <w:qFormat/>
    <w:rsid w:val="00E621CF"/>
    <w:pPr>
      <w:keepNext/>
      <w:keepLines/>
      <w:spacing w:before="120" w:after="0"/>
      <w:outlineLvl w:val="3"/>
    </w:pPr>
    <w:rPr>
      <w:rFonts w:asciiTheme="majorHAnsi" w:eastAsiaTheme="majorEastAsia" w:hAnsiTheme="majorHAnsi" w:cstheme="majorBidi"/>
      <w:b/>
      <w:iCs/>
      <w:szCs w:val="24"/>
    </w:rPr>
  </w:style>
  <w:style w:type="paragraph" w:styleId="Heading5">
    <w:name w:val="heading 5"/>
    <w:basedOn w:val="Normal"/>
    <w:next w:val="Normal"/>
    <w:link w:val="Heading5Char"/>
    <w:uiPriority w:val="9"/>
    <w:unhideWhenUsed/>
    <w:qFormat/>
    <w:rsid w:val="00E621CF"/>
    <w:pPr>
      <w:keepNext/>
      <w:keepLines/>
      <w:spacing w:before="120" w:after="0"/>
      <w:outlineLvl w:val="4"/>
    </w:pPr>
    <w:rPr>
      <w:rFonts w:asciiTheme="majorHAnsi" w:eastAsiaTheme="majorEastAsia" w:hAnsiTheme="majorHAnsi" w:cstheme="majorBidi"/>
      <w:bCs/>
      <w:i/>
    </w:rPr>
  </w:style>
  <w:style w:type="paragraph" w:styleId="Heading6">
    <w:name w:val="heading 6"/>
    <w:basedOn w:val="Normal"/>
    <w:next w:val="Normal"/>
    <w:link w:val="Heading6Char"/>
    <w:uiPriority w:val="9"/>
    <w:semiHidden/>
    <w:unhideWhenUsed/>
    <w:qFormat/>
    <w:rsid w:val="00C27676"/>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27676"/>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27676"/>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27676"/>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76"/>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C27676"/>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954694"/>
    <w:rPr>
      <w:rFonts w:asciiTheme="majorHAnsi" w:eastAsiaTheme="majorEastAsia" w:hAnsiTheme="majorHAnsi" w:cstheme="majorBidi"/>
      <w:b/>
      <w:spacing w:val="4"/>
      <w:szCs w:val="24"/>
    </w:rPr>
  </w:style>
  <w:style w:type="character" w:customStyle="1" w:styleId="Heading4Char">
    <w:name w:val="Heading 4 Char"/>
    <w:basedOn w:val="DefaultParagraphFont"/>
    <w:link w:val="Heading4"/>
    <w:uiPriority w:val="9"/>
    <w:rsid w:val="00E621CF"/>
    <w:rPr>
      <w:rFonts w:asciiTheme="majorHAnsi" w:eastAsiaTheme="majorEastAsia" w:hAnsiTheme="majorHAnsi" w:cstheme="majorBidi"/>
      <w:b/>
      <w:iCs/>
      <w:szCs w:val="24"/>
    </w:rPr>
  </w:style>
  <w:style w:type="character" w:customStyle="1" w:styleId="Heading5Char">
    <w:name w:val="Heading 5 Char"/>
    <w:basedOn w:val="DefaultParagraphFont"/>
    <w:link w:val="Heading5"/>
    <w:uiPriority w:val="9"/>
    <w:rsid w:val="00E621CF"/>
    <w:rPr>
      <w:rFonts w:asciiTheme="majorHAnsi" w:eastAsiaTheme="majorEastAsia" w:hAnsiTheme="majorHAnsi" w:cstheme="majorBidi"/>
      <w:bCs/>
      <w:i/>
    </w:rPr>
  </w:style>
  <w:style w:type="character" w:customStyle="1" w:styleId="Heading6Char">
    <w:name w:val="Heading 6 Char"/>
    <w:basedOn w:val="DefaultParagraphFont"/>
    <w:link w:val="Heading6"/>
    <w:uiPriority w:val="9"/>
    <w:semiHidden/>
    <w:rsid w:val="00C27676"/>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27676"/>
    <w:rPr>
      <w:i/>
      <w:iCs/>
    </w:rPr>
  </w:style>
  <w:style w:type="character" w:customStyle="1" w:styleId="Heading8Char">
    <w:name w:val="Heading 8 Char"/>
    <w:basedOn w:val="DefaultParagraphFont"/>
    <w:link w:val="Heading8"/>
    <w:uiPriority w:val="9"/>
    <w:semiHidden/>
    <w:rsid w:val="00C27676"/>
    <w:rPr>
      <w:b/>
      <w:bCs/>
    </w:rPr>
  </w:style>
  <w:style w:type="character" w:customStyle="1" w:styleId="Heading9Char">
    <w:name w:val="Heading 9 Char"/>
    <w:basedOn w:val="DefaultParagraphFont"/>
    <w:link w:val="Heading9"/>
    <w:uiPriority w:val="9"/>
    <w:semiHidden/>
    <w:rsid w:val="00C27676"/>
    <w:rPr>
      <w:i/>
      <w:iCs/>
    </w:rPr>
  </w:style>
  <w:style w:type="paragraph" w:styleId="Caption">
    <w:name w:val="caption"/>
    <w:basedOn w:val="Normal"/>
    <w:next w:val="Normal"/>
    <w:uiPriority w:val="35"/>
    <w:unhideWhenUsed/>
    <w:qFormat/>
    <w:rsid w:val="00C27676"/>
    <w:rPr>
      <w:b/>
      <w:bCs/>
      <w:sz w:val="18"/>
      <w:szCs w:val="18"/>
    </w:rPr>
  </w:style>
  <w:style w:type="paragraph" w:styleId="Title">
    <w:name w:val="Title"/>
    <w:basedOn w:val="Normal"/>
    <w:next w:val="Normal"/>
    <w:link w:val="TitleChar"/>
    <w:uiPriority w:val="10"/>
    <w:qFormat/>
    <w:rsid w:val="00C2767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27676"/>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27676"/>
    <w:pPr>
      <w:numPr>
        <w:ilvl w:val="1"/>
      </w:numPr>
      <w:spacing w:after="240"/>
      <w:jc w:val="center"/>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C27676"/>
    <w:rPr>
      <w:rFonts w:asciiTheme="majorHAnsi" w:eastAsiaTheme="majorEastAsia" w:hAnsiTheme="majorHAnsi" w:cstheme="majorBidi"/>
      <w:sz w:val="24"/>
      <w:szCs w:val="24"/>
    </w:rPr>
  </w:style>
  <w:style w:type="character" w:styleId="Strong">
    <w:name w:val="Strong"/>
    <w:basedOn w:val="DefaultParagraphFont"/>
    <w:uiPriority w:val="22"/>
    <w:qFormat/>
    <w:rsid w:val="00C27676"/>
    <w:rPr>
      <w:b/>
      <w:bCs/>
      <w:color w:val="auto"/>
    </w:rPr>
  </w:style>
  <w:style w:type="character" w:styleId="Emphasis">
    <w:name w:val="Emphasis"/>
    <w:basedOn w:val="DefaultParagraphFont"/>
    <w:uiPriority w:val="20"/>
    <w:qFormat/>
    <w:rsid w:val="00C27676"/>
    <w:rPr>
      <w:i/>
      <w:iCs/>
      <w:color w:val="auto"/>
    </w:rPr>
  </w:style>
  <w:style w:type="paragraph" w:styleId="NoSpacing">
    <w:name w:val="No Spacing"/>
    <w:uiPriority w:val="1"/>
    <w:qFormat/>
    <w:rsid w:val="00C27676"/>
    <w:pPr>
      <w:spacing w:after="0" w:line="240" w:lineRule="auto"/>
    </w:pPr>
  </w:style>
  <w:style w:type="paragraph" w:styleId="Quote">
    <w:name w:val="Quote"/>
    <w:basedOn w:val="Normal"/>
    <w:next w:val="Normal"/>
    <w:link w:val="QuoteChar"/>
    <w:uiPriority w:val="29"/>
    <w:qFormat/>
    <w:rsid w:val="00C27676"/>
    <w:pPr>
      <w:spacing w:before="200" w:line="264" w:lineRule="auto"/>
      <w:ind w:left="864" w:right="864"/>
      <w:jc w:val="center"/>
    </w:pPr>
    <w:rPr>
      <w:rFonts w:asciiTheme="majorHAnsi" w:eastAsiaTheme="majorEastAsia" w:hAnsiTheme="majorHAnsi" w:cstheme="majorBidi"/>
      <w:i/>
      <w:iCs/>
      <w:szCs w:val="24"/>
    </w:rPr>
  </w:style>
  <w:style w:type="character" w:customStyle="1" w:styleId="QuoteChar">
    <w:name w:val="Quote Char"/>
    <w:basedOn w:val="DefaultParagraphFont"/>
    <w:link w:val="Quote"/>
    <w:uiPriority w:val="29"/>
    <w:rsid w:val="00C2767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C2767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2767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C27676"/>
    <w:rPr>
      <w:i/>
      <w:iCs/>
      <w:color w:val="auto"/>
    </w:rPr>
  </w:style>
  <w:style w:type="character" w:styleId="IntenseEmphasis">
    <w:name w:val="Intense Emphasis"/>
    <w:basedOn w:val="DefaultParagraphFont"/>
    <w:uiPriority w:val="21"/>
    <w:qFormat/>
    <w:rsid w:val="00C27676"/>
    <w:rPr>
      <w:b/>
      <w:bCs/>
      <w:i/>
      <w:iCs/>
      <w:color w:val="auto"/>
    </w:rPr>
  </w:style>
  <w:style w:type="character" w:styleId="SubtleReference">
    <w:name w:val="Subtle Reference"/>
    <w:basedOn w:val="DefaultParagraphFont"/>
    <w:uiPriority w:val="31"/>
    <w:qFormat/>
    <w:rsid w:val="00C27676"/>
    <w:rPr>
      <w:smallCaps/>
      <w:color w:val="auto"/>
      <w:u w:val="single" w:color="7F7F7F" w:themeColor="text1" w:themeTint="80"/>
    </w:rPr>
  </w:style>
  <w:style w:type="character" w:styleId="IntenseReference">
    <w:name w:val="Intense Reference"/>
    <w:basedOn w:val="DefaultParagraphFont"/>
    <w:uiPriority w:val="32"/>
    <w:qFormat/>
    <w:rsid w:val="00C27676"/>
    <w:rPr>
      <w:b/>
      <w:bCs/>
      <w:smallCaps/>
      <w:color w:val="auto"/>
      <w:u w:val="single"/>
    </w:rPr>
  </w:style>
  <w:style w:type="character" w:styleId="BookTitle">
    <w:name w:val="Book Title"/>
    <w:basedOn w:val="DefaultParagraphFont"/>
    <w:uiPriority w:val="33"/>
    <w:qFormat/>
    <w:rsid w:val="00C27676"/>
    <w:rPr>
      <w:b/>
      <w:bCs/>
      <w:smallCaps/>
      <w:color w:val="auto"/>
    </w:rPr>
  </w:style>
  <w:style w:type="paragraph" w:styleId="TOCHeading">
    <w:name w:val="TOC Heading"/>
    <w:basedOn w:val="Heading1"/>
    <w:next w:val="Normal"/>
    <w:uiPriority w:val="39"/>
    <w:semiHidden/>
    <w:unhideWhenUsed/>
    <w:qFormat/>
    <w:rsid w:val="00C27676"/>
    <w:pPr>
      <w:outlineLvl w:val="9"/>
    </w:pPr>
  </w:style>
  <w:style w:type="paragraph" w:styleId="ListParagraph">
    <w:name w:val="List Paragraph"/>
    <w:basedOn w:val="Normal"/>
    <w:uiPriority w:val="34"/>
    <w:qFormat/>
    <w:rsid w:val="00C27676"/>
    <w:pPr>
      <w:ind w:left="720"/>
      <w:contextualSpacing/>
    </w:pPr>
  </w:style>
  <w:style w:type="table" w:styleId="TableGrid">
    <w:name w:val="Table Grid"/>
    <w:basedOn w:val="TableNormal"/>
    <w:uiPriority w:val="39"/>
    <w:rsid w:val="000661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61A5"/>
    <w:rPr>
      <w:color w:val="0563C1" w:themeColor="hyperlink"/>
      <w:u w:val="single"/>
    </w:rPr>
  </w:style>
  <w:style w:type="character" w:styleId="UnresolvedMention">
    <w:name w:val="Unresolved Mention"/>
    <w:basedOn w:val="DefaultParagraphFont"/>
    <w:uiPriority w:val="99"/>
    <w:semiHidden/>
    <w:unhideWhenUsed/>
    <w:rsid w:val="000661A5"/>
    <w:rPr>
      <w:color w:val="605E5C"/>
      <w:shd w:val="clear" w:color="auto" w:fill="E1DFDD"/>
    </w:rPr>
  </w:style>
  <w:style w:type="character" w:styleId="CommentReference">
    <w:name w:val="annotation reference"/>
    <w:basedOn w:val="DefaultParagraphFont"/>
    <w:uiPriority w:val="99"/>
    <w:semiHidden/>
    <w:unhideWhenUsed/>
    <w:rsid w:val="001750F5"/>
    <w:rPr>
      <w:sz w:val="16"/>
      <w:szCs w:val="16"/>
    </w:rPr>
  </w:style>
  <w:style w:type="paragraph" w:styleId="CommentText">
    <w:name w:val="annotation text"/>
    <w:basedOn w:val="Normal"/>
    <w:link w:val="CommentTextChar"/>
    <w:uiPriority w:val="99"/>
    <w:unhideWhenUsed/>
    <w:rsid w:val="001750F5"/>
    <w:pPr>
      <w:spacing w:line="240" w:lineRule="auto"/>
    </w:pPr>
    <w:rPr>
      <w:sz w:val="20"/>
      <w:szCs w:val="20"/>
    </w:rPr>
  </w:style>
  <w:style w:type="character" w:customStyle="1" w:styleId="CommentTextChar">
    <w:name w:val="Comment Text Char"/>
    <w:basedOn w:val="DefaultParagraphFont"/>
    <w:link w:val="CommentText"/>
    <w:uiPriority w:val="99"/>
    <w:rsid w:val="001750F5"/>
    <w:rPr>
      <w:sz w:val="20"/>
      <w:szCs w:val="20"/>
    </w:rPr>
  </w:style>
  <w:style w:type="paragraph" w:styleId="CommentSubject">
    <w:name w:val="annotation subject"/>
    <w:basedOn w:val="CommentText"/>
    <w:next w:val="CommentText"/>
    <w:link w:val="CommentSubjectChar"/>
    <w:uiPriority w:val="99"/>
    <w:semiHidden/>
    <w:unhideWhenUsed/>
    <w:rsid w:val="001750F5"/>
    <w:rPr>
      <w:b/>
      <w:bCs/>
    </w:rPr>
  </w:style>
  <w:style w:type="character" w:customStyle="1" w:styleId="CommentSubjectChar">
    <w:name w:val="Comment Subject Char"/>
    <w:basedOn w:val="CommentTextChar"/>
    <w:link w:val="CommentSubject"/>
    <w:uiPriority w:val="99"/>
    <w:semiHidden/>
    <w:rsid w:val="001750F5"/>
    <w:rPr>
      <w:b/>
      <w:bCs/>
      <w:sz w:val="20"/>
      <w:szCs w:val="20"/>
    </w:rPr>
  </w:style>
  <w:style w:type="character" w:styleId="FollowedHyperlink">
    <w:name w:val="FollowedHyperlink"/>
    <w:basedOn w:val="DefaultParagraphFont"/>
    <w:uiPriority w:val="99"/>
    <w:semiHidden/>
    <w:unhideWhenUsed/>
    <w:rsid w:val="00B22899"/>
    <w:rPr>
      <w:color w:val="954F72" w:themeColor="followedHyperlink"/>
      <w:u w:val="single"/>
    </w:rPr>
  </w:style>
  <w:style w:type="paragraph" w:styleId="NormalWeb">
    <w:name w:val="Normal (Web)"/>
    <w:basedOn w:val="Normal"/>
    <w:uiPriority w:val="99"/>
    <w:semiHidden/>
    <w:unhideWhenUsed/>
    <w:rsid w:val="00CE543F"/>
    <w:pPr>
      <w:spacing w:before="100" w:beforeAutospacing="1" w:after="100" w:afterAutospacing="1" w:line="240" w:lineRule="auto"/>
      <w:jc w:val="left"/>
    </w:pPr>
    <w:rPr>
      <w:rFonts w:ascii="Times New Roman" w:eastAsia="Times New Roman" w:hAnsi="Times New Roman" w:cs="Times New Roman"/>
      <w:szCs w:val="24"/>
      <w:lang w:eastAsia="en-GB"/>
    </w:rPr>
  </w:style>
  <w:style w:type="paragraph" w:styleId="Bibliography">
    <w:name w:val="Bibliography"/>
    <w:basedOn w:val="Normal"/>
    <w:next w:val="Normal"/>
    <w:uiPriority w:val="37"/>
    <w:unhideWhenUsed/>
    <w:rsid w:val="002E6437"/>
    <w:pPr>
      <w:spacing w:after="240" w:line="240" w:lineRule="auto"/>
    </w:pPr>
  </w:style>
  <w:style w:type="paragraph" w:customStyle="1" w:styleId="TableText">
    <w:name w:val="Table Text"/>
    <w:basedOn w:val="Normal"/>
    <w:link w:val="TableTextChar"/>
    <w:autoRedefine/>
    <w:qFormat/>
    <w:rsid w:val="002171B4"/>
    <w:pPr>
      <w:spacing w:before="60" w:after="60" w:line="240" w:lineRule="auto"/>
      <w:jc w:val="left"/>
    </w:pPr>
    <w:rPr>
      <w:sz w:val="18"/>
      <w:szCs w:val="20"/>
    </w:rPr>
  </w:style>
  <w:style w:type="character" w:customStyle="1" w:styleId="TableTextChar">
    <w:name w:val="Table Text Char"/>
    <w:basedOn w:val="DefaultParagraphFont"/>
    <w:link w:val="TableText"/>
    <w:rsid w:val="002171B4"/>
    <w:rPr>
      <w:sz w:val="18"/>
      <w:szCs w:val="20"/>
    </w:rPr>
  </w:style>
  <w:style w:type="character" w:styleId="PlaceholderText">
    <w:name w:val="Placeholder Text"/>
    <w:basedOn w:val="DefaultParagraphFont"/>
    <w:uiPriority w:val="99"/>
    <w:semiHidden/>
    <w:rsid w:val="005625B7"/>
    <w:rPr>
      <w:color w:val="808080"/>
    </w:rPr>
  </w:style>
  <w:style w:type="paragraph" w:customStyle="1" w:styleId="TableNotes">
    <w:name w:val="Table Notes"/>
    <w:basedOn w:val="TableText"/>
    <w:next w:val="Normal"/>
    <w:link w:val="TableNotesChar"/>
    <w:qFormat/>
    <w:rsid w:val="009C1B12"/>
    <w:pPr>
      <w:spacing w:after="240"/>
      <w:contextualSpacing/>
    </w:pPr>
  </w:style>
  <w:style w:type="character" w:customStyle="1" w:styleId="TableNotesChar">
    <w:name w:val="Table Notes Char"/>
    <w:basedOn w:val="TableTextChar"/>
    <w:link w:val="TableNotes"/>
    <w:rsid w:val="009C1B12"/>
    <w:rPr>
      <w:sz w:val="18"/>
      <w:szCs w:val="20"/>
    </w:rPr>
  </w:style>
  <w:style w:type="paragraph" w:styleId="Revision">
    <w:name w:val="Revision"/>
    <w:hidden/>
    <w:uiPriority w:val="99"/>
    <w:semiHidden/>
    <w:rsid w:val="00B75936"/>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1849">
      <w:bodyDiv w:val="1"/>
      <w:marLeft w:val="0"/>
      <w:marRight w:val="0"/>
      <w:marTop w:val="0"/>
      <w:marBottom w:val="0"/>
      <w:divBdr>
        <w:top w:val="none" w:sz="0" w:space="0" w:color="auto"/>
        <w:left w:val="none" w:sz="0" w:space="0" w:color="auto"/>
        <w:bottom w:val="none" w:sz="0" w:space="0" w:color="auto"/>
        <w:right w:val="none" w:sz="0" w:space="0" w:color="auto"/>
      </w:divBdr>
    </w:div>
    <w:div w:id="119539543">
      <w:bodyDiv w:val="1"/>
      <w:marLeft w:val="0"/>
      <w:marRight w:val="0"/>
      <w:marTop w:val="0"/>
      <w:marBottom w:val="0"/>
      <w:divBdr>
        <w:top w:val="none" w:sz="0" w:space="0" w:color="auto"/>
        <w:left w:val="none" w:sz="0" w:space="0" w:color="auto"/>
        <w:bottom w:val="none" w:sz="0" w:space="0" w:color="auto"/>
        <w:right w:val="none" w:sz="0" w:space="0" w:color="auto"/>
      </w:divBdr>
    </w:div>
    <w:div w:id="137458828">
      <w:bodyDiv w:val="1"/>
      <w:marLeft w:val="0"/>
      <w:marRight w:val="0"/>
      <w:marTop w:val="0"/>
      <w:marBottom w:val="0"/>
      <w:divBdr>
        <w:top w:val="none" w:sz="0" w:space="0" w:color="auto"/>
        <w:left w:val="none" w:sz="0" w:space="0" w:color="auto"/>
        <w:bottom w:val="none" w:sz="0" w:space="0" w:color="auto"/>
        <w:right w:val="none" w:sz="0" w:space="0" w:color="auto"/>
      </w:divBdr>
    </w:div>
    <w:div w:id="205528826">
      <w:bodyDiv w:val="1"/>
      <w:marLeft w:val="0"/>
      <w:marRight w:val="0"/>
      <w:marTop w:val="0"/>
      <w:marBottom w:val="0"/>
      <w:divBdr>
        <w:top w:val="none" w:sz="0" w:space="0" w:color="auto"/>
        <w:left w:val="none" w:sz="0" w:space="0" w:color="auto"/>
        <w:bottom w:val="none" w:sz="0" w:space="0" w:color="auto"/>
        <w:right w:val="none" w:sz="0" w:space="0" w:color="auto"/>
      </w:divBdr>
    </w:div>
    <w:div w:id="269430876">
      <w:bodyDiv w:val="1"/>
      <w:marLeft w:val="0"/>
      <w:marRight w:val="0"/>
      <w:marTop w:val="0"/>
      <w:marBottom w:val="0"/>
      <w:divBdr>
        <w:top w:val="none" w:sz="0" w:space="0" w:color="auto"/>
        <w:left w:val="none" w:sz="0" w:space="0" w:color="auto"/>
        <w:bottom w:val="none" w:sz="0" w:space="0" w:color="auto"/>
        <w:right w:val="none" w:sz="0" w:space="0" w:color="auto"/>
      </w:divBdr>
    </w:div>
    <w:div w:id="621768263">
      <w:bodyDiv w:val="1"/>
      <w:marLeft w:val="0"/>
      <w:marRight w:val="0"/>
      <w:marTop w:val="0"/>
      <w:marBottom w:val="0"/>
      <w:divBdr>
        <w:top w:val="none" w:sz="0" w:space="0" w:color="auto"/>
        <w:left w:val="none" w:sz="0" w:space="0" w:color="auto"/>
        <w:bottom w:val="none" w:sz="0" w:space="0" w:color="auto"/>
        <w:right w:val="none" w:sz="0" w:space="0" w:color="auto"/>
      </w:divBdr>
    </w:div>
    <w:div w:id="692146455">
      <w:bodyDiv w:val="1"/>
      <w:marLeft w:val="0"/>
      <w:marRight w:val="0"/>
      <w:marTop w:val="0"/>
      <w:marBottom w:val="0"/>
      <w:divBdr>
        <w:top w:val="none" w:sz="0" w:space="0" w:color="auto"/>
        <w:left w:val="none" w:sz="0" w:space="0" w:color="auto"/>
        <w:bottom w:val="none" w:sz="0" w:space="0" w:color="auto"/>
        <w:right w:val="none" w:sz="0" w:space="0" w:color="auto"/>
      </w:divBdr>
    </w:div>
    <w:div w:id="802428761">
      <w:bodyDiv w:val="1"/>
      <w:marLeft w:val="0"/>
      <w:marRight w:val="0"/>
      <w:marTop w:val="0"/>
      <w:marBottom w:val="0"/>
      <w:divBdr>
        <w:top w:val="none" w:sz="0" w:space="0" w:color="auto"/>
        <w:left w:val="none" w:sz="0" w:space="0" w:color="auto"/>
        <w:bottom w:val="none" w:sz="0" w:space="0" w:color="auto"/>
        <w:right w:val="none" w:sz="0" w:space="0" w:color="auto"/>
      </w:divBdr>
    </w:div>
    <w:div w:id="924220402">
      <w:bodyDiv w:val="1"/>
      <w:marLeft w:val="0"/>
      <w:marRight w:val="0"/>
      <w:marTop w:val="0"/>
      <w:marBottom w:val="0"/>
      <w:divBdr>
        <w:top w:val="none" w:sz="0" w:space="0" w:color="auto"/>
        <w:left w:val="none" w:sz="0" w:space="0" w:color="auto"/>
        <w:bottom w:val="none" w:sz="0" w:space="0" w:color="auto"/>
        <w:right w:val="none" w:sz="0" w:space="0" w:color="auto"/>
      </w:divBdr>
    </w:div>
    <w:div w:id="950278961">
      <w:bodyDiv w:val="1"/>
      <w:marLeft w:val="0"/>
      <w:marRight w:val="0"/>
      <w:marTop w:val="0"/>
      <w:marBottom w:val="0"/>
      <w:divBdr>
        <w:top w:val="none" w:sz="0" w:space="0" w:color="auto"/>
        <w:left w:val="none" w:sz="0" w:space="0" w:color="auto"/>
        <w:bottom w:val="none" w:sz="0" w:space="0" w:color="auto"/>
        <w:right w:val="none" w:sz="0" w:space="0" w:color="auto"/>
      </w:divBdr>
    </w:div>
    <w:div w:id="989478854">
      <w:bodyDiv w:val="1"/>
      <w:marLeft w:val="0"/>
      <w:marRight w:val="0"/>
      <w:marTop w:val="0"/>
      <w:marBottom w:val="0"/>
      <w:divBdr>
        <w:top w:val="none" w:sz="0" w:space="0" w:color="auto"/>
        <w:left w:val="none" w:sz="0" w:space="0" w:color="auto"/>
        <w:bottom w:val="none" w:sz="0" w:space="0" w:color="auto"/>
        <w:right w:val="none" w:sz="0" w:space="0" w:color="auto"/>
      </w:divBdr>
    </w:div>
    <w:div w:id="1233462821">
      <w:bodyDiv w:val="1"/>
      <w:marLeft w:val="0"/>
      <w:marRight w:val="0"/>
      <w:marTop w:val="0"/>
      <w:marBottom w:val="0"/>
      <w:divBdr>
        <w:top w:val="none" w:sz="0" w:space="0" w:color="auto"/>
        <w:left w:val="none" w:sz="0" w:space="0" w:color="auto"/>
        <w:bottom w:val="none" w:sz="0" w:space="0" w:color="auto"/>
        <w:right w:val="none" w:sz="0" w:space="0" w:color="auto"/>
      </w:divBdr>
    </w:div>
    <w:div w:id="1284733519">
      <w:bodyDiv w:val="1"/>
      <w:marLeft w:val="0"/>
      <w:marRight w:val="0"/>
      <w:marTop w:val="0"/>
      <w:marBottom w:val="0"/>
      <w:divBdr>
        <w:top w:val="none" w:sz="0" w:space="0" w:color="auto"/>
        <w:left w:val="none" w:sz="0" w:space="0" w:color="auto"/>
        <w:bottom w:val="none" w:sz="0" w:space="0" w:color="auto"/>
        <w:right w:val="none" w:sz="0" w:space="0" w:color="auto"/>
      </w:divBdr>
    </w:div>
    <w:div w:id="1344093217">
      <w:bodyDiv w:val="1"/>
      <w:marLeft w:val="0"/>
      <w:marRight w:val="0"/>
      <w:marTop w:val="0"/>
      <w:marBottom w:val="0"/>
      <w:divBdr>
        <w:top w:val="none" w:sz="0" w:space="0" w:color="auto"/>
        <w:left w:val="none" w:sz="0" w:space="0" w:color="auto"/>
        <w:bottom w:val="none" w:sz="0" w:space="0" w:color="auto"/>
        <w:right w:val="none" w:sz="0" w:space="0" w:color="auto"/>
      </w:divBdr>
      <w:divsChild>
        <w:div w:id="11104810">
          <w:marLeft w:val="480"/>
          <w:marRight w:val="0"/>
          <w:marTop w:val="0"/>
          <w:marBottom w:val="0"/>
          <w:divBdr>
            <w:top w:val="none" w:sz="0" w:space="0" w:color="auto"/>
            <w:left w:val="none" w:sz="0" w:space="0" w:color="auto"/>
            <w:bottom w:val="none" w:sz="0" w:space="0" w:color="auto"/>
            <w:right w:val="none" w:sz="0" w:space="0" w:color="auto"/>
          </w:divBdr>
          <w:divsChild>
            <w:div w:id="129547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74958">
      <w:bodyDiv w:val="1"/>
      <w:marLeft w:val="0"/>
      <w:marRight w:val="0"/>
      <w:marTop w:val="0"/>
      <w:marBottom w:val="0"/>
      <w:divBdr>
        <w:top w:val="none" w:sz="0" w:space="0" w:color="auto"/>
        <w:left w:val="none" w:sz="0" w:space="0" w:color="auto"/>
        <w:bottom w:val="none" w:sz="0" w:space="0" w:color="auto"/>
        <w:right w:val="none" w:sz="0" w:space="0" w:color="auto"/>
      </w:divBdr>
    </w:div>
    <w:div w:id="1841188840">
      <w:bodyDiv w:val="1"/>
      <w:marLeft w:val="0"/>
      <w:marRight w:val="0"/>
      <w:marTop w:val="0"/>
      <w:marBottom w:val="0"/>
      <w:divBdr>
        <w:top w:val="none" w:sz="0" w:space="0" w:color="auto"/>
        <w:left w:val="none" w:sz="0" w:space="0" w:color="auto"/>
        <w:bottom w:val="none" w:sz="0" w:space="0" w:color="auto"/>
        <w:right w:val="none" w:sz="0" w:space="0" w:color="auto"/>
      </w:divBdr>
    </w:div>
    <w:div w:id="202704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A0A7FF-DE3B-429F-BF31-896750CAA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3829</TotalTime>
  <Pages>12</Pages>
  <Words>15802</Words>
  <Characters>90072</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P</dc:creator>
  <cp:keywords/>
  <dc:description/>
  <cp:lastModifiedBy>Joe P</cp:lastModifiedBy>
  <cp:revision>61</cp:revision>
  <cp:lastPrinted>2023-05-05T15:20:00Z</cp:lastPrinted>
  <dcterms:created xsi:type="dcterms:W3CDTF">2023-05-24T12:47:00Z</dcterms:created>
  <dcterms:modified xsi:type="dcterms:W3CDTF">2023-08-03T16:08:00Z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id="9kgMi1xu"/&gt;&lt;style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